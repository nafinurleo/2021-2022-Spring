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800" w:rsidRPr="00247E86" w:rsidRDefault="00C84800" w:rsidP="00C848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247E8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Decline of Mughal Empire</w:t>
      </w:r>
    </w:p>
    <w:p w:rsidR="00D15C24" w:rsidRPr="00247E86" w:rsidRDefault="00D15C24" w:rsidP="00C84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47E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After Aurangzeb’s </w:t>
      </w:r>
      <w:r w:rsidR="00F1705B" w:rsidRPr="00247E86">
        <w:rPr>
          <w:rFonts w:ascii="Times New Roman" w:eastAsia="Times New Roman" w:hAnsi="Times New Roman" w:cs="Times New Roman"/>
          <w:b/>
          <w:bCs/>
          <w:sz w:val="28"/>
          <w:szCs w:val="28"/>
        </w:rPr>
        <w:t>death</w:t>
      </w:r>
      <w:r w:rsidRPr="00247E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in 1707 revolts took place here and there and Mughal </w:t>
      </w:r>
      <w:r w:rsidR="00EE1E0F" w:rsidRPr="00247E86">
        <w:rPr>
          <w:rFonts w:ascii="Times New Roman" w:eastAsia="Times New Roman" w:hAnsi="Times New Roman" w:cs="Times New Roman"/>
          <w:b/>
          <w:bCs/>
          <w:sz w:val="28"/>
          <w:szCs w:val="28"/>
        </w:rPr>
        <w:t>Empire</w:t>
      </w:r>
      <w:r w:rsidRPr="00247E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started declining.</w:t>
      </w:r>
      <w:r w:rsidR="00211C75" w:rsidRPr="00247E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211C75" w:rsidRPr="00247E86">
        <w:rPr>
          <w:sz w:val="28"/>
          <w:szCs w:val="28"/>
        </w:rPr>
        <w:t>There were many causes for the downfall of this great dynasty.</w:t>
      </w:r>
    </w:p>
    <w:p w:rsidR="00C84800" w:rsidRPr="00247E86" w:rsidRDefault="00C84800" w:rsidP="00C84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E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The top 6 reasons for the decline and downfall of Mughal Empire in India </w:t>
      </w:r>
      <w:r w:rsidR="0091183E" w:rsidRPr="00247E86">
        <w:rPr>
          <w:rFonts w:ascii="Times New Roman" w:eastAsia="Times New Roman" w:hAnsi="Times New Roman" w:cs="Times New Roman"/>
          <w:b/>
          <w:bCs/>
          <w:sz w:val="28"/>
          <w:szCs w:val="28"/>
        </w:rPr>
        <w:t>are</w:t>
      </w:r>
      <w:r w:rsidRPr="00247E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given below:</w:t>
      </w:r>
    </w:p>
    <w:p w:rsidR="00C66CA0" w:rsidRPr="00247E86" w:rsidRDefault="007C6DCB" w:rsidP="007C6DC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7E86">
        <w:rPr>
          <w:sz w:val="28"/>
          <w:szCs w:val="28"/>
        </w:rPr>
        <w:t xml:space="preserve">None of Aurangzeb successors could give stability to the empire. They were absolutely inefficient. </w:t>
      </w:r>
    </w:p>
    <w:p w:rsidR="007C6DCB" w:rsidRPr="00247E86" w:rsidRDefault="007C6DCB" w:rsidP="007C6DC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7E86">
        <w:rPr>
          <w:sz w:val="28"/>
          <w:szCs w:val="28"/>
        </w:rPr>
        <w:t xml:space="preserve">The Nobles took advantage of this situation and they enriched and strengthened themselves. </w:t>
      </w:r>
    </w:p>
    <w:p w:rsidR="007C6DCB" w:rsidRPr="00247E86" w:rsidRDefault="007C6DCB" w:rsidP="007C6DC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7E86">
        <w:rPr>
          <w:sz w:val="28"/>
          <w:szCs w:val="28"/>
        </w:rPr>
        <w:t xml:space="preserve">Aurangzeb’s son </w:t>
      </w:r>
      <w:proofErr w:type="spellStart"/>
      <w:r w:rsidRPr="00247E86">
        <w:rPr>
          <w:sz w:val="28"/>
          <w:szCs w:val="28"/>
        </w:rPr>
        <w:t>Muajjan</w:t>
      </w:r>
      <w:proofErr w:type="spellEnd"/>
      <w:r w:rsidRPr="00247E86">
        <w:rPr>
          <w:sz w:val="28"/>
          <w:szCs w:val="28"/>
        </w:rPr>
        <w:t xml:space="preserve"> won the first round of succession war and </w:t>
      </w:r>
      <w:r w:rsidR="00B860EB" w:rsidRPr="00247E86">
        <w:rPr>
          <w:sz w:val="28"/>
          <w:szCs w:val="28"/>
        </w:rPr>
        <w:t>ascended</w:t>
      </w:r>
      <w:r w:rsidRPr="00247E86">
        <w:rPr>
          <w:sz w:val="28"/>
          <w:szCs w:val="28"/>
        </w:rPr>
        <w:t xml:space="preserve"> the throne under the </w:t>
      </w:r>
      <w:r w:rsidR="00395EC5" w:rsidRPr="00247E86">
        <w:rPr>
          <w:sz w:val="28"/>
          <w:szCs w:val="28"/>
        </w:rPr>
        <w:t>name</w:t>
      </w:r>
      <w:r w:rsidRPr="00247E86">
        <w:rPr>
          <w:sz w:val="28"/>
          <w:szCs w:val="28"/>
        </w:rPr>
        <w:t xml:space="preserve"> of </w:t>
      </w:r>
      <w:proofErr w:type="spellStart"/>
      <w:r w:rsidRPr="00247E86">
        <w:rPr>
          <w:sz w:val="28"/>
          <w:szCs w:val="28"/>
        </w:rPr>
        <w:t>Bahadur</w:t>
      </w:r>
      <w:proofErr w:type="spellEnd"/>
      <w:r w:rsidRPr="00247E86">
        <w:rPr>
          <w:sz w:val="28"/>
          <w:szCs w:val="28"/>
        </w:rPr>
        <w:t xml:space="preserve"> shah. He was very inefficient and after his death a quarrel took place among his four sons. </w:t>
      </w:r>
    </w:p>
    <w:p w:rsidR="007C6DCB" w:rsidRPr="00247E86" w:rsidRDefault="00420B61" w:rsidP="007C6DCB">
      <w:pPr>
        <w:pStyle w:val="ListParagraph"/>
        <w:numPr>
          <w:ilvl w:val="0"/>
          <w:numId w:val="2"/>
        </w:numPr>
        <w:rPr>
          <w:sz w:val="28"/>
          <w:szCs w:val="28"/>
        </w:rPr>
      </w:pPr>
      <w:ins w:id="0" w:author="Unknown">
        <w:r w:rsidRPr="00247E86">
          <w:rPr>
            <w:sz w:val="28"/>
            <w:szCs w:val="28"/>
          </w:rPr>
          <w:t xml:space="preserve">The eldest, </w:t>
        </w:r>
        <w:r w:rsidRPr="00247E86">
          <w:rPr>
            <w:sz w:val="28"/>
            <w:szCs w:val="28"/>
          </w:rPr>
          <w:fldChar w:fldCharType="begin"/>
        </w:r>
        <w:r w:rsidRPr="00247E86">
          <w:rPr>
            <w:sz w:val="28"/>
            <w:szCs w:val="28"/>
          </w:rPr>
          <w:instrText xml:space="preserve"> HYPERLINK "https://www.importantindia.com/5325/jahandar-shah/" \t "_blank" </w:instrText>
        </w:r>
        <w:r w:rsidRPr="00247E86">
          <w:rPr>
            <w:sz w:val="28"/>
            <w:szCs w:val="28"/>
          </w:rPr>
          <w:fldChar w:fldCharType="separate"/>
        </w:r>
        <w:proofErr w:type="spellStart"/>
        <w:r w:rsidRPr="00247E86">
          <w:rPr>
            <w:rStyle w:val="Hyperlink"/>
            <w:sz w:val="28"/>
            <w:szCs w:val="28"/>
          </w:rPr>
          <w:t>Jahandar</w:t>
        </w:r>
        <w:proofErr w:type="spellEnd"/>
        <w:r w:rsidRPr="00247E86">
          <w:rPr>
            <w:rStyle w:val="Hyperlink"/>
            <w:sz w:val="28"/>
            <w:szCs w:val="28"/>
          </w:rPr>
          <w:t xml:space="preserve"> Shah</w:t>
        </w:r>
        <w:r w:rsidRPr="00247E86">
          <w:rPr>
            <w:sz w:val="28"/>
            <w:szCs w:val="28"/>
          </w:rPr>
          <w:fldChar w:fldCharType="end"/>
        </w:r>
        <w:r w:rsidRPr="00247E86">
          <w:rPr>
            <w:sz w:val="28"/>
            <w:szCs w:val="28"/>
          </w:rPr>
          <w:t xml:space="preserve"> got the throne but was assassinated in 1713 and his nephew </w:t>
        </w:r>
        <w:r w:rsidRPr="00247E86">
          <w:rPr>
            <w:sz w:val="28"/>
            <w:szCs w:val="28"/>
          </w:rPr>
          <w:fldChar w:fldCharType="begin"/>
        </w:r>
        <w:r w:rsidRPr="00247E86">
          <w:rPr>
            <w:sz w:val="28"/>
            <w:szCs w:val="28"/>
          </w:rPr>
          <w:instrText xml:space="preserve"> HYPERLINK "https://www.importantindia.com/5327/farrukhsiyar/" \t "_blank" </w:instrText>
        </w:r>
        <w:r w:rsidRPr="00247E86">
          <w:rPr>
            <w:sz w:val="28"/>
            <w:szCs w:val="28"/>
          </w:rPr>
          <w:fldChar w:fldCharType="separate"/>
        </w:r>
        <w:proofErr w:type="spellStart"/>
        <w:r w:rsidRPr="00247E86">
          <w:rPr>
            <w:rStyle w:val="Hyperlink"/>
            <w:sz w:val="28"/>
            <w:szCs w:val="28"/>
          </w:rPr>
          <w:t>Farruksiyar</w:t>
        </w:r>
        <w:proofErr w:type="spellEnd"/>
        <w:r w:rsidRPr="00247E86">
          <w:rPr>
            <w:rStyle w:val="Hyperlink"/>
            <w:sz w:val="28"/>
            <w:szCs w:val="28"/>
          </w:rPr>
          <w:t xml:space="preserve"> </w:t>
        </w:r>
        <w:r w:rsidRPr="00247E86">
          <w:rPr>
            <w:sz w:val="28"/>
            <w:szCs w:val="28"/>
          </w:rPr>
          <w:fldChar w:fldCharType="end"/>
        </w:r>
        <w:r w:rsidRPr="00247E86">
          <w:rPr>
            <w:sz w:val="28"/>
            <w:szCs w:val="28"/>
          </w:rPr>
          <w:t xml:space="preserve">was made emperor by two very influential brothers – the </w:t>
        </w:r>
        <w:proofErr w:type="spellStart"/>
        <w:r w:rsidRPr="00247E86">
          <w:rPr>
            <w:sz w:val="28"/>
            <w:szCs w:val="28"/>
          </w:rPr>
          <w:t>Sayyids</w:t>
        </w:r>
        <w:proofErr w:type="spellEnd"/>
        <w:r w:rsidRPr="00247E86">
          <w:rPr>
            <w:sz w:val="28"/>
            <w:szCs w:val="28"/>
          </w:rPr>
          <w:t xml:space="preserve">. The </w:t>
        </w:r>
        <w:r w:rsidRPr="00247E86">
          <w:rPr>
            <w:sz w:val="28"/>
            <w:szCs w:val="28"/>
          </w:rPr>
          <w:fldChar w:fldCharType="begin"/>
        </w:r>
        <w:r w:rsidRPr="00247E86">
          <w:rPr>
            <w:sz w:val="28"/>
            <w:szCs w:val="28"/>
          </w:rPr>
          <w:instrText xml:space="preserve"> HYPERLINK "https://www.importantindia.com/3017/sayyid-brothers/" \t "_blank" </w:instrText>
        </w:r>
        <w:r w:rsidRPr="00247E86">
          <w:rPr>
            <w:sz w:val="28"/>
            <w:szCs w:val="28"/>
          </w:rPr>
          <w:fldChar w:fldCharType="separate"/>
        </w:r>
        <w:proofErr w:type="spellStart"/>
        <w:r w:rsidRPr="00247E86">
          <w:rPr>
            <w:rStyle w:val="Hyperlink"/>
            <w:sz w:val="28"/>
            <w:szCs w:val="28"/>
          </w:rPr>
          <w:t>Sayyid</w:t>
        </w:r>
        <w:proofErr w:type="spellEnd"/>
        <w:r w:rsidRPr="00247E86">
          <w:rPr>
            <w:rStyle w:val="Hyperlink"/>
            <w:sz w:val="28"/>
            <w:szCs w:val="28"/>
          </w:rPr>
          <w:t xml:space="preserve"> brother </w:t>
        </w:r>
        <w:r w:rsidRPr="00247E86">
          <w:rPr>
            <w:sz w:val="28"/>
            <w:szCs w:val="28"/>
          </w:rPr>
          <w:fldChar w:fldCharType="end"/>
        </w:r>
        <w:r w:rsidRPr="00247E86">
          <w:rPr>
            <w:sz w:val="28"/>
            <w:szCs w:val="28"/>
          </w:rPr>
          <w:t>(</w:t>
        </w:r>
        <w:proofErr w:type="spellStart"/>
        <w:r w:rsidRPr="00247E86">
          <w:rPr>
            <w:sz w:val="28"/>
            <w:szCs w:val="28"/>
          </w:rPr>
          <w:t>Sayyid</w:t>
        </w:r>
        <w:proofErr w:type="spellEnd"/>
        <w:r w:rsidRPr="00247E86">
          <w:rPr>
            <w:sz w:val="28"/>
            <w:szCs w:val="28"/>
          </w:rPr>
          <w:t xml:space="preserve"> </w:t>
        </w:r>
        <w:proofErr w:type="spellStart"/>
        <w:r w:rsidRPr="00247E86">
          <w:rPr>
            <w:sz w:val="28"/>
            <w:szCs w:val="28"/>
          </w:rPr>
          <w:t>Hussain</w:t>
        </w:r>
        <w:proofErr w:type="spellEnd"/>
        <w:r w:rsidRPr="00247E86">
          <w:rPr>
            <w:sz w:val="28"/>
            <w:szCs w:val="28"/>
          </w:rPr>
          <w:t xml:space="preserve"> Ali and </w:t>
        </w:r>
        <w:proofErr w:type="spellStart"/>
        <w:r w:rsidRPr="00247E86">
          <w:rPr>
            <w:sz w:val="28"/>
            <w:szCs w:val="28"/>
          </w:rPr>
          <w:t>Sayyid</w:t>
        </w:r>
        <w:proofErr w:type="spellEnd"/>
        <w:r w:rsidRPr="00247E86">
          <w:rPr>
            <w:sz w:val="28"/>
            <w:szCs w:val="28"/>
          </w:rPr>
          <w:t xml:space="preserve"> Abdullah) were so influential that they could make or unmake everything. </w:t>
        </w:r>
        <w:proofErr w:type="spellStart"/>
        <w:r w:rsidRPr="00247E86">
          <w:rPr>
            <w:sz w:val="28"/>
            <w:szCs w:val="28"/>
          </w:rPr>
          <w:t>Farruksiyar</w:t>
        </w:r>
        <w:proofErr w:type="spellEnd"/>
        <w:r w:rsidRPr="00247E86">
          <w:rPr>
            <w:sz w:val="28"/>
            <w:szCs w:val="28"/>
          </w:rPr>
          <w:t xml:space="preserve"> was soon dragged down and killed and the </w:t>
        </w:r>
        <w:proofErr w:type="spellStart"/>
        <w:r w:rsidRPr="00247E86">
          <w:rPr>
            <w:sz w:val="28"/>
            <w:szCs w:val="28"/>
          </w:rPr>
          <w:t>Sayyids</w:t>
        </w:r>
        <w:proofErr w:type="spellEnd"/>
        <w:r w:rsidRPr="00247E86">
          <w:rPr>
            <w:sz w:val="28"/>
            <w:szCs w:val="28"/>
          </w:rPr>
          <w:t xml:space="preserve"> made Muhammad Shah emperor of Delhi.</w:t>
        </w:r>
      </w:ins>
    </w:p>
    <w:p w:rsidR="00420B61" w:rsidRPr="00247E86" w:rsidRDefault="00D95834" w:rsidP="007C6DCB">
      <w:pPr>
        <w:pStyle w:val="ListParagraph"/>
        <w:numPr>
          <w:ilvl w:val="0"/>
          <w:numId w:val="2"/>
        </w:numPr>
        <w:rPr>
          <w:sz w:val="28"/>
          <w:szCs w:val="28"/>
        </w:rPr>
      </w:pPr>
      <w:ins w:id="1" w:author="Unknown">
        <w:r w:rsidRPr="00247E86">
          <w:rPr>
            <w:sz w:val="28"/>
            <w:szCs w:val="28"/>
          </w:rPr>
          <w:t xml:space="preserve">Muhammad Shah was pleasure-loving but he ruled for longer time than did his immediate predecessors. It was he who at last broke the power of the </w:t>
        </w:r>
        <w:proofErr w:type="spellStart"/>
        <w:r w:rsidRPr="00247E86">
          <w:rPr>
            <w:sz w:val="28"/>
            <w:szCs w:val="28"/>
          </w:rPr>
          <w:t>Sayyids</w:t>
        </w:r>
        <w:proofErr w:type="spellEnd"/>
        <w:r w:rsidRPr="00247E86">
          <w:rPr>
            <w:sz w:val="28"/>
            <w:szCs w:val="28"/>
          </w:rPr>
          <w:t xml:space="preserve">. It was, moreover, in his reign that Nadir Shah of Persia invaded India in 1739 </w:t>
        </w:r>
        <w:proofErr w:type="gramStart"/>
        <w:r w:rsidRPr="00247E86">
          <w:rPr>
            <w:sz w:val="28"/>
            <w:szCs w:val="28"/>
          </w:rPr>
          <w:t>A.D..</w:t>
        </w:r>
        <w:proofErr w:type="gramEnd"/>
        <w:r w:rsidRPr="00247E86">
          <w:rPr>
            <w:sz w:val="28"/>
            <w:szCs w:val="28"/>
          </w:rPr>
          <w:t xml:space="preserve"> He carried destruction everywhere. India hardly recovered from this shock. Muhammad shah died in 1748.</w:t>
        </w:r>
      </w:ins>
    </w:p>
    <w:p w:rsidR="00D371F7" w:rsidRPr="00247E86" w:rsidRDefault="00D371F7" w:rsidP="00D371F7">
      <w:pPr>
        <w:pStyle w:val="NormalWeb"/>
        <w:numPr>
          <w:ilvl w:val="0"/>
          <w:numId w:val="2"/>
        </w:numPr>
        <w:rPr>
          <w:ins w:id="2" w:author="Unknown"/>
          <w:sz w:val="28"/>
          <w:szCs w:val="28"/>
        </w:rPr>
      </w:pPr>
      <w:ins w:id="3" w:author="Unknown">
        <w:r w:rsidRPr="00247E86">
          <w:rPr>
            <w:sz w:val="28"/>
            <w:szCs w:val="28"/>
          </w:rPr>
          <w:t xml:space="preserve">During the next reign the different parts of the empire began to fall apart. Oudh or </w:t>
        </w:r>
        <w:proofErr w:type="spellStart"/>
        <w:r w:rsidRPr="00247E86">
          <w:rPr>
            <w:sz w:val="28"/>
            <w:szCs w:val="28"/>
          </w:rPr>
          <w:t>Ayodhya</w:t>
        </w:r>
        <w:proofErr w:type="spellEnd"/>
        <w:r w:rsidRPr="00247E86">
          <w:rPr>
            <w:sz w:val="28"/>
            <w:szCs w:val="28"/>
          </w:rPr>
          <w:t xml:space="preserve">, Bengal and Hyderabad became independent. The two later emperors, </w:t>
        </w:r>
        <w:r w:rsidRPr="00247E86">
          <w:rPr>
            <w:sz w:val="28"/>
            <w:szCs w:val="28"/>
          </w:rPr>
          <w:fldChar w:fldCharType="begin"/>
        </w:r>
        <w:r w:rsidRPr="00247E86">
          <w:rPr>
            <w:sz w:val="28"/>
            <w:szCs w:val="28"/>
          </w:rPr>
          <w:instrText xml:space="preserve"> HYPERLINK "https://www.importantindia.com/5343/alamgir-ii/" \t "_blank" </w:instrText>
        </w:r>
        <w:r w:rsidRPr="00247E86">
          <w:rPr>
            <w:sz w:val="28"/>
            <w:szCs w:val="28"/>
          </w:rPr>
          <w:fldChar w:fldCharType="separate"/>
        </w:r>
        <w:proofErr w:type="spellStart"/>
        <w:r w:rsidRPr="00247E86">
          <w:rPr>
            <w:rStyle w:val="Hyperlink"/>
            <w:sz w:val="28"/>
            <w:szCs w:val="28"/>
          </w:rPr>
          <w:t>Alamgir</w:t>
        </w:r>
        <w:proofErr w:type="spellEnd"/>
        <w:r w:rsidRPr="00247E86">
          <w:rPr>
            <w:rStyle w:val="Hyperlink"/>
            <w:sz w:val="28"/>
            <w:szCs w:val="28"/>
          </w:rPr>
          <w:t xml:space="preserve"> II</w:t>
        </w:r>
        <w:r w:rsidRPr="00247E86">
          <w:rPr>
            <w:sz w:val="28"/>
            <w:szCs w:val="28"/>
          </w:rPr>
          <w:fldChar w:fldCharType="end"/>
        </w:r>
        <w:r w:rsidRPr="00247E86">
          <w:rPr>
            <w:sz w:val="28"/>
            <w:szCs w:val="28"/>
          </w:rPr>
          <w:t xml:space="preserve"> and Shah </w:t>
        </w:r>
        <w:proofErr w:type="spellStart"/>
        <w:r w:rsidRPr="00247E86">
          <w:rPr>
            <w:sz w:val="28"/>
            <w:szCs w:val="28"/>
          </w:rPr>
          <w:t>Alam</w:t>
        </w:r>
        <w:proofErr w:type="spellEnd"/>
        <w:r w:rsidRPr="00247E86">
          <w:rPr>
            <w:sz w:val="28"/>
            <w:szCs w:val="28"/>
          </w:rPr>
          <w:t xml:space="preserve"> II, were powerless. The Mughal </w:t>
        </w:r>
        <w:proofErr w:type="gramStart"/>
        <w:r w:rsidRPr="00247E86">
          <w:rPr>
            <w:sz w:val="28"/>
            <w:szCs w:val="28"/>
          </w:rPr>
          <w:t>empire</w:t>
        </w:r>
        <w:proofErr w:type="gramEnd"/>
        <w:r w:rsidRPr="00247E86">
          <w:rPr>
            <w:sz w:val="28"/>
            <w:szCs w:val="28"/>
          </w:rPr>
          <w:t xml:space="preserve"> from that time remained just a name without any real power.</w:t>
        </w:r>
      </w:ins>
    </w:p>
    <w:p w:rsidR="00E263ED" w:rsidRPr="00247E86" w:rsidRDefault="00945DF4" w:rsidP="00E263ED">
      <w:pPr>
        <w:pStyle w:val="Heading3"/>
        <w:rPr>
          <w:sz w:val="28"/>
          <w:szCs w:val="28"/>
        </w:rPr>
      </w:pPr>
      <w:r w:rsidRPr="00247E86">
        <w:rPr>
          <w:sz w:val="28"/>
          <w:szCs w:val="28"/>
        </w:rPr>
        <w:lastRenderedPageBreak/>
        <w:t>*************************************************************************</w:t>
      </w:r>
      <w:r w:rsidRPr="00247E86">
        <w:rPr>
          <w:sz w:val="28"/>
          <w:szCs w:val="28"/>
        </w:rPr>
        <w:br/>
      </w:r>
      <w:r w:rsidRPr="00247E86">
        <w:rPr>
          <w:sz w:val="28"/>
          <w:szCs w:val="28"/>
        </w:rPr>
        <w:br/>
      </w:r>
      <w:r w:rsidR="00E263ED" w:rsidRPr="00247E86">
        <w:rPr>
          <w:sz w:val="28"/>
          <w:szCs w:val="28"/>
        </w:rPr>
        <w:t xml:space="preserve">Causes of </w:t>
      </w:r>
      <w:r w:rsidR="00761EEB" w:rsidRPr="00247E86">
        <w:rPr>
          <w:sz w:val="28"/>
          <w:szCs w:val="28"/>
        </w:rPr>
        <w:t>Mughal</w:t>
      </w:r>
      <w:r w:rsidR="00E263ED" w:rsidRPr="00247E86">
        <w:rPr>
          <w:sz w:val="28"/>
          <w:szCs w:val="28"/>
        </w:rPr>
        <w:t xml:space="preserve"> </w:t>
      </w:r>
      <w:r w:rsidR="00761EEB" w:rsidRPr="00247E86">
        <w:rPr>
          <w:sz w:val="28"/>
          <w:szCs w:val="28"/>
        </w:rPr>
        <w:t>decline:</w:t>
      </w:r>
    </w:p>
    <w:p w:rsidR="00806DC3" w:rsidRPr="00247E86" w:rsidRDefault="00E263ED" w:rsidP="00E263ED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247E86">
        <w:rPr>
          <w:sz w:val="28"/>
          <w:szCs w:val="28"/>
        </w:rPr>
        <w:t>1. What are the causes for the decline of the Mughal</w:t>
      </w:r>
      <w:r w:rsidR="00806DC3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 xml:space="preserve">Empire? </w:t>
      </w:r>
    </w:p>
    <w:p w:rsidR="008B44BC" w:rsidRPr="00247E86" w:rsidRDefault="00E263ED" w:rsidP="008B44BC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247E86">
        <w:rPr>
          <w:sz w:val="28"/>
          <w:szCs w:val="28"/>
        </w:rPr>
        <w:t>Aurangzeb’s responsibility:</w:t>
      </w:r>
      <w:r w:rsidR="008B44BC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 xml:space="preserve">Aurangzeb was largely responsible for the downfall of the empire. His </w:t>
      </w:r>
      <w:r w:rsidR="008B44BC" w:rsidRPr="00247E86">
        <w:rPr>
          <w:sz w:val="28"/>
          <w:szCs w:val="28"/>
        </w:rPr>
        <w:t>ancestors</w:t>
      </w:r>
      <w:r w:rsidRPr="00247E86">
        <w:rPr>
          <w:sz w:val="28"/>
          <w:szCs w:val="28"/>
        </w:rPr>
        <w:t xml:space="preserve"> did a lot to win</w:t>
      </w:r>
      <w:r w:rsidR="008B44BC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 xml:space="preserve">over the loyalties of their subjects, particularly the </w:t>
      </w:r>
      <w:proofErr w:type="spellStart"/>
      <w:r w:rsidRPr="00247E86">
        <w:rPr>
          <w:sz w:val="28"/>
          <w:szCs w:val="28"/>
        </w:rPr>
        <w:t>Rajputs</w:t>
      </w:r>
      <w:proofErr w:type="spellEnd"/>
      <w:r w:rsidRPr="00247E86">
        <w:rPr>
          <w:sz w:val="28"/>
          <w:szCs w:val="28"/>
        </w:rPr>
        <w:t xml:space="preserve"> and the Hindus. But Aurangzeb was a</w:t>
      </w:r>
      <w:r w:rsidR="008B44BC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 xml:space="preserve">fanatic and could not tolerate the non-Muslims. He imposed </w:t>
      </w:r>
      <w:proofErr w:type="spellStart"/>
      <w:r w:rsidRPr="00247E86">
        <w:rPr>
          <w:sz w:val="28"/>
          <w:szCs w:val="28"/>
        </w:rPr>
        <w:t>jazia</w:t>
      </w:r>
      <w:proofErr w:type="spellEnd"/>
      <w:r w:rsidRPr="00247E86">
        <w:rPr>
          <w:sz w:val="28"/>
          <w:szCs w:val="28"/>
        </w:rPr>
        <w:t xml:space="preserve"> </w:t>
      </w:r>
      <w:r w:rsidR="00EF525B" w:rsidRPr="00247E86">
        <w:rPr>
          <w:sz w:val="28"/>
          <w:szCs w:val="28"/>
        </w:rPr>
        <w:t xml:space="preserve">tax </w:t>
      </w:r>
      <w:r w:rsidRPr="00247E86">
        <w:rPr>
          <w:sz w:val="28"/>
          <w:szCs w:val="28"/>
        </w:rPr>
        <w:t>and forbade the celebration of</w:t>
      </w:r>
      <w:r w:rsidR="008B44BC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 xml:space="preserve">Hindu festivals. He thus lost the friendship and </w:t>
      </w:r>
      <w:r w:rsidR="00BB04B6" w:rsidRPr="00247E86">
        <w:rPr>
          <w:sz w:val="28"/>
          <w:szCs w:val="28"/>
        </w:rPr>
        <w:t>loyalty</w:t>
      </w:r>
      <w:r w:rsidRPr="00247E86">
        <w:rPr>
          <w:sz w:val="28"/>
          <w:szCs w:val="28"/>
        </w:rPr>
        <w:t xml:space="preserve"> of the </w:t>
      </w:r>
      <w:proofErr w:type="spellStart"/>
      <w:r w:rsidRPr="00247E86">
        <w:rPr>
          <w:sz w:val="28"/>
          <w:szCs w:val="28"/>
        </w:rPr>
        <w:t>Rajputs</w:t>
      </w:r>
      <w:proofErr w:type="spellEnd"/>
      <w:r w:rsidRPr="00247E86">
        <w:rPr>
          <w:sz w:val="28"/>
          <w:szCs w:val="28"/>
        </w:rPr>
        <w:t xml:space="preserve">. His execution of the </w:t>
      </w:r>
      <w:r w:rsidR="00BB04B6" w:rsidRPr="00247E86">
        <w:rPr>
          <w:sz w:val="28"/>
          <w:szCs w:val="28"/>
        </w:rPr>
        <w:t>Sikh guru</w:t>
      </w:r>
      <w:r w:rsidRPr="00247E86">
        <w:rPr>
          <w:sz w:val="28"/>
          <w:szCs w:val="28"/>
        </w:rPr>
        <w:t xml:space="preserve"> and his enmity with the Marathas forced them to raise arms against him. His excessive</w:t>
      </w:r>
      <w:r w:rsidR="008B44BC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obsession with the Deccan also destroyed the Mughal army, the treasury and also adversely affected</w:t>
      </w:r>
      <w:r w:rsidR="008B44BC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his health. Being a fanatic Sunni Muslim, he could not tolerate even the Shias. They too turned</w:t>
      </w:r>
      <w:r w:rsidR="008B44BC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against him. He laid too much stress on simplicity and was against singing, dancing and drinking</w:t>
      </w:r>
      <w:r w:rsidR="008B44BC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which were common habits of the Muslim nobles. They did not like a king who was so much against</w:t>
      </w:r>
      <w:r w:rsidR="008B44BC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 xml:space="preserve">their ways. </w:t>
      </w:r>
    </w:p>
    <w:p w:rsidR="00DC74CA" w:rsidRPr="00247E86" w:rsidRDefault="00E263ED" w:rsidP="008B44BC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247E86">
        <w:rPr>
          <w:sz w:val="28"/>
          <w:szCs w:val="28"/>
        </w:rPr>
        <w:t>Weak Successors:</w:t>
      </w:r>
      <w:r w:rsidR="006407A8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The successors of Aurangzeb were both weak and incompetent. The later Mughals spent more time</w:t>
      </w:r>
      <w:r w:rsidR="00DC74CA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in their harems and in pleasure and soon lost control of the states.</w:t>
      </w:r>
      <w:r w:rsidR="00DC74CA" w:rsidRPr="00247E86">
        <w:rPr>
          <w:sz w:val="28"/>
          <w:szCs w:val="28"/>
        </w:rPr>
        <w:t xml:space="preserve"> </w:t>
      </w:r>
    </w:p>
    <w:p w:rsidR="00DC74CA" w:rsidRPr="00247E86" w:rsidRDefault="00E263ED" w:rsidP="008B44BC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proofErr w:type="gramStart"/>
      <w:r w:rsidRPr="00247E86">
        <w:rPr>
          <w:sz w:val="28"/>
          <w:szCs w:val="28"/>
        </w:rPr>
        <w:t>No Definite Law of Succession:</w:t>
      </w:r>
      <w:r w:rsidR="00DC74CA" w:rsidRPr="00247E86">
        <w:rPr>
          <w:sz w:val="28"/>
          <w:szCs w:val="28"/>
        </w:rPr>
        <w:t xml:space="preserve"> </w:t>
      </w:r>
      <w:r w:rsidR="00264B54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The Mughals did not follow any definite law of succession.</w:t>
      </w:r>
      <w:proofErr w:type="gramEnd"/>
      <w:r w:rsidRPr="00247E86">
        <w:rPr>
          <w:sz w:val="28"/>
          <w:szCs w:val="28"/>
        </w:rPr>
        <w:t xml:space="preserve"> After the death of every emperor, there</w:t>
      </w:r>
      <w:r w:rsidR="00DC74CA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ensued a bloody war of succession amongst his sons. Each one, used nobles and members of the</w:t>
      </w:r>
      <w:r w:rsidR="00DC74CA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royal family to get the throne thereby dividing the nobles who fought for their self-interest only. This</w:t>
      </w:r>
      <w:r w:rsidR="00DC74CA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created anarchy. Nobles resorted to conspiracies and made the Mughal power weak and vulnerable.</w:t>
      </w:r>
    </w:p>
    <w:p w:rsidR="00DC74CA" w:rsidRPr="00247E86" w:rsidRDefault="00E263ED" w:rsidP="008B44BC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247E86">
        <w:rPr>
          <w:sz w:val="28"/>
          <w:szCs w:val="28"/>
        </w:rPr>
        <w:t>Poor Economy:</w:t>
      </w:r>
      <w:r w:rsidR="00DC74CA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The economic stability of the empire was ruined because of the constant wars. Some of the wars did</w:t>
      </w:r>
      <w:r w:rsidR="00DC74CA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not add even an inch to the Mughal Empire. Besides this, the Mughal rulers spent lavishly on</w:t>
      </w:r>
      <w:r w:rsidR="00DC74CA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buildings and monuments. Finally, the foreign invasions completely shattered the economy.</w:t>
      </w:r>
      <w:r w:rsidR="00DC74CA" w:rsidRPr="00247E86">
        <w:rPr>
          <w:sz w:val="28"/>
          <w:szCs w:val="28"/>
        </w:rPr>
        <w:t xml:space="preserve"> </w:t>
      </w:r>
    </w:p>
    <w:p w:rsidR="00DC74CA" w:rsidRPr="00247E86" w:rsidRDefault="00E263ED" w:rsidP="008B44BC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247E86">
        <w:rPr>
          <w:sz w:val="28"/>
          <w:szCs w:val="28"/>
        </w:rPr>
        <w:lastRenderedPageBreak/>
        <w:t>Moral Degradation of the Soldiers:</w:t>
      </w:r>
      <w:r w:rsidR="00DC74CA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An excess of wealth and luxury made the Mughal army lazy, corrupt and inefficient. The soldiers and</w:t>
      </w:r>
      <w:r w:rsidR="00DC74CA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the generals became pleasure loving and easygoing. Often they proved to be disloyal. Now they could</w:t>
      </w:r>
      <w:r w:rsidR="00DC74CA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not even go to the battlefield without their train of attendants and women. Sometimes they only</w:t>
      </w:r>
      <w:r w:rsidR="00DC74CA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fought for money and easily succumbed to bribes.</w:t>
      </w:r>
      <w:r w:rsidR="00DC74CA" w:rsidRPr="00247E86">
        <w:rPr>
          <w:sz w:val="28"/>
          <w:szCs w:val="28"/>
        </w:rPr>
        <w:t xml:space="preserve"> </w:t>
      </w:r>
    </w:p>
    <w:p w:rsidR="00E263ED" w:rsidRPr="00247E86" w:rsidRDefault="00E263ED" w:rsidP="008B44BC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247E86">
        <w:rPr>
          <w:sz w:val="28"/>
          <w:szCs w:val="28"/>
        </w:rPr>
        <w:t>Rise of New Powers:</w:t>
      </w:r>
      <w:r w:rsidR="00DC74CA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 xml:space="preserve">New powers such as the Sikhs, </w:t>
      </w:r>
      <w:proofErr w:type="spellStart"/>
      <w:r w:rsidRPr="00247E86">
        <w:rPr>
          <w:sz w:val="28"/>
          <w:szCs w:val="28"/>
        </w:rPr>
        <w:t>Jats</w:t>
      </w:r>
      <w:proofErr w:type="spellEnd"/>
      <w:r w:rsidRPr="00247E86">
        <w:rPr>
          <w:sz w:val="28"/>
          <w:szCs w:val="28"/>
        </w:rPr>
        <w:t xml:space="preserve"> and Marathas came onto the scene. Gradually they broke </w:t>
      </w:r>
      <w:r w:rsidR="00DC74CA" w:rsidRPr="00247E86">
        <w:rPr>
          <w:sz w:val="28"/>
          <w:szCs w:val="28"/>
        </w:rPr>
        <w:t>off from</w:t>
      </w:r>
      <w:r w:rsidRPr="00247E86">
        <w:rPr>
          <w:sz w:val="28"/>
          <w:szCs w:val="28"/>
        </w:rPr>
        <w:t xml:space="preserve"> the Mughal domination and established their own independent states. </w:t>
      </w:r>
    </w:p>
    <w:p w:rsidR="00764676" w:rsidRPr="00247E86" w:rsidRDefault="00465FD5" w:rsidP="00E263ED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hyperlink r:id="rId8" w:tgtFrame="_blank" w:tooltip="Coming of the Europeans:The Europeans, especially the Briti..." w:history="1">
        <w:r w:rsidR="00E263ED" w:rsidRPr="00247E86">
          <w:rPr>
            <w:rStyle w:val="Hyperlink"/>
            <w:sz w:val="28"/>
            <w:szCs w:val="28"/>
          </w:rPr>
          <w:t xml:space="preserve">2. </w:t>
        </w:r>
      </w:hyperlink>
      <w:r w:rsidR="00E263ED" w:rsidRPr="00247E86">
        <w:rPr>
          <w:sz w:val="28"/>
          <w:szCs w:val="28"/>
        </w:rPr>
        <w:t>Coming of the Europeans:</w:t>
      </w:r>
    </w:p>
    <w:p w:rsidR="008C648E" w:rsidRPr="00247E86" w:rsidRDefault="00E263ED" w:rsidP="00764676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247E86">
        <w:rPr>
          <w:sz w:val="28"/>
          <w:szCs w:val="28"/>
        </w:rPr>
        <w:t>The Europeans, especially the British, played an important role in putting an end to the Mughal</w:t>
      </w:r>
      <w:r w:rsidR="008C648E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Empire. They first obtained a freeman to trade with India, but gradually began interfering in Indian</w:t>
      </w:r>
      <w:r w:rsidR="008C648E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politics and gradually set up a British empire in India that lasted for 200 years.</w:t>
      </w:r>
      <w:r w:rsidR="008C648E" w:rsidRPr="00247E86">
        <w:rPr>
          <w:sz w:val="28"/>
          <w:szCs w:val="28"/>
        </w:rPr>
        <w:t xml:space="preserve"> </w:t>
      </w:r>
    </w:p>
    <w:p w:rsidR="008C648E" w:rsidRPr="00247E86" w:rsidRDefault="00E263ED" w:rsidP="00764676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247E86">
        <w:rPr>
          <w:sz w:val="28"/>
          <w:szCs w:val="28"/>
        </w:rPr>
        <w:t>Foreign Invasions:</w:t>
      </w:r>
      <w:r w:rsidR="008C648E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 xml:space="preserve">The invasions of Nadir Shah and Ahmad Shah </w:t>
      </w:r>
      <w:proofErr w:type="spellStart"/>
      <w:r w:rsidRPr="00247E86">
        <w:rPr>
          <w:sz w:val="28"/>
          <w:szCs w:val="28"/>
        </w:rPr>
        <w:t>Abdali</w:t>
      </w:r>
      <w:proofErr w:type="spellEnd"/>
      <w:r w:rsidRPr="00247E86">
        <w:rPr>
          <w:sz w:val="28"/>
          <w:szCs w:val="28"/>
        </w:rPr>
        <w:t xml:space="preserve"> proved fatal for the Mughal Empire. Not only</w:t>
      </w:r>
      <w:r w:rsidR="008C648E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were the Indians defeated but their weakness was exposed and India became as easy prey to other</w:t>
      </w:r>
      <w:r w:rsidR="008C648E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foreign powers too.</w:t>
      </w:r>
      <w:r w:rsidR="008C648E" w:rsidRPr="00247E86">
        <w:rPr>
          <w:sz w:val="28"/>
          <w:szCs w:val="28"/>
        </w:rPr>
        <w:t xml:space="preserve"> </w:t>
      </w:r>
    </w:p>
    <w:p w:rsidR="00C66427" w:rsidRPr="00247E86" w:rsidRDefault="008C648E" w:rsidP="00ED0E4A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247E86">
        <w:rPr>
          <w:sz w:val="28"/>
          <w:szCs w:val="28"/>
        </w:rPr>
        <w:t xml:space="preserve"> </w:t>
      </w:r>
      <w:r w:rsidR="00E263ED" w:rsidRPr="00247E86">
        <w:rPr>
          <w:sz w:val="28"/>
          <w:szCs w:val="28"/>
        </w:rPr>
        <w:t>Punjab:</w:t>
      </w:r>
      <w:r w:rsidRPr="00247E86">
        <w:rPr>
          <w:sz w:val="28"/>
          <w:szCs w:val="28"/>
        </w:rPr>
        <w:t xml:space="preserve"> </w:t>
      </w:r>
      <w:r w:rsidR="00E263ED" w:rsidRPr="00247E86">
        <w:rPr>
          <w:sz w:val="28"/>
          <w:szCs w:val="28"/>
        </w:rPr>
        <w:t xml:space="preserve">Guru </w:t>
      </w:r>
      <w:proofErr w:type="spellStart"/>
      <w:r w:rsidR="00E263ED" w:rsidRPr="00247E86">
        <w:rPr>
          <w:sz w:val="28"/>
          <w:szCs w:val="28"/>
        </w:rPr>
        <w:t>Gobind</w:t>
      </w:r>
      <w:proofErr w:type="spellEnd"/>
      <w:r w:rsidR="00E263ED" w:rsidRPr="00247E86">
        <w:rPr>
          <w:sz w:val="28"/>
          <w:szCs w:val="28"/>
        </w:rPr>
        <w:t xml:space="preserve"> Singh, the tenth Sikh guru, had organized the Sikhs into a military force. After his</w:t>
      </w:r>
      <w:r w:rsidRPr="00247E86">
        <w:rPr>
          <w:sz w:val="28"/>
          <w:szCs w:val="28"/>
        </w:rPr>
        <w:t xml:space="preserve"> </w:t>
      </w:r>
      <w:r w:rsidR="00E263ED" w:rsidRPr="00247E86">
        <w:rPr>
          <w:sz w:val="28"/>
          <w:szCs w:val="28"/>
        </w:rPr>
        <w:t xml:space="preserve">death, his disciple </w:t>
      </w:r>
      <w:r w:rsidR="00882387" w:rsidRPr="00247E86">
        <w:rPr>
          <w:sz w:val="28"/>
          <w:szCs w:val="28"/>
        </w:rPr>
        <w:t xml:space="preserve">Banda </w:t>
      </w:r>
      <w:proofErr w:type="spellStart"/>
      <w:r w:rsidR="00882387" w:rsidRPr="00247E86">
        <w:rPr>
          <w:sz w:val="28"/>
          <w:szCs w:val="28"/>
        </w:rPr>
        <w:t>Bahadur</w:t>
      </w:r>
      <w:proofErr w:type="spellEnd"/>
      <w:r w:rsidR="00882387" w:rsidRPr="00247E86">
        <w:rPr>
          <w:sz w:val="28"/>
          <w:szCs w:val="28"/>
        </w:rPr>
        <w:t xml:space="preserve"> carried on </w:t>
      </w:r>
      <w:proofErr w:type="gramStart"/>
      <w:r w:rsidR="00882387" w:rsidRPr="00247E86">
        <w:rPr>
          <w:sz w:val="28"/>
          <w:szCs w:val="28"/>
        </w:rPr>
        <w:t xml:space="preserve">his </w:t>
      </w:r>
      <w:r w:rsidR="00E263ED" w:rsidRPr="00247E86">
        <w:rPr>
          <w:sz w:val="28"/>
          <w:szCs w:val="28"/>
        </w:rPr>
        <w:t xml:space="preserve"> struggle</w:t>
      </w:r>
      <w:proofErr w:type="gramEnd"/>
      <w:r w:rsidR="00E263ED" w:rsidRPr="00247E86">
        <w:rPr>
          <w:sz w:val="28"/>
          <w:szCs w:val="28"/>
        </w:rPr>
        <w:t xml:space="preserve"> against the Mughals. However, Banda</w:t>
      </w:r>
      <w:r w:rsidRPr="00247E86">
        <w:rPr>
          <w:sz w:val="28"/>
          <w:szCs w:val="28"/>
        </w:rPr>
        <w:t xml:space="preserve"> </w:t>
      </w:r>
      <w:r w:rsidR="00E263ED" w:rsidRPr="00247E86">
        <w:rPr>
          <w:sz w:val="28"/>
          <w:szCs w:val="28"/>
        </w:rPr>
        <w:t xml:space="preserve">was finally captured and put to death in 1715 during the reign of </w:t>
      </w:r>
      <w:proofErr w:type="spellStart"/>
      <w:r w:rsidR="00E263ED" w:rsidRPr="00247E86">
        <w:rPr>
          <w:sz w:val="28"/>
          <w:szCs w:val="28"/>
        </w:rPr>
        <w:t>Farukh</w:t>
      </w:r>
      <w:proofErr w:type="spellEnd"/>
      <w:r w:rsidRPr="00247E86">
        <w:rPr>
          <w:sz w:val="28"/>
          <w:szCs w:val="28"/>
        </w:rPr>
        <w:t xml:space="preserve"> </w:t>
      </w:r>
      <w:proofErr w:type="spellStart"/>
      <w:r w:rsidR="00E263ED" w:rsidRPr="00247E86">
        <w:rPr>
          <w:sz w:val="28"/>
          <w:szCs w:val="28"/>
        </w:rPr>
        <w:t>Siyar</w:t>
      </w:r>
      <w:proofErr w:type="spellEnd"/>
      <w:r w:rsidR="00E263ED" w:rsidRPr="00247E86">
        <w:rPr>
          <w:sz w:val="28"/>
          <w:szCs w:val="28"/>
        </w:rPr>
        <w:t>. But the invasions of</w:t>
      </w:r>
      <w:r w:rsidRPr="00247E86">
        <w:rPr>
          <w:sz w:val="28"/>
          <w:szCs w:val="28"/>
        </w:rPr>
        <w:t xml:space="preserve"> </w:t>
      </w:r>
      <w:r w:rsidR="00E263ED" w:rsidRPr="00247E86">
        <w:rPr>
          <w:sz w:val="28"/>
          <w:szCs w:val="28"/>
        </w:rPr>
        <w:t xml:space="preserve">Nadir Shah and Ahmad Shah </w:t>
      </w:r>
      <w:proofErr w:type="spellStart"/>
      <w:r w:rsidR="00E263ED" w:rsidRPr="00247E86">
        <w:rPr>
          <w:sz w:val="28"/>
          <w:szCs w:val="28"/>
        </w:rPr>
        <w:t>Abdali</w:t>
      </w:r>
      <w:proofErr w:type="spellEnd"/>
      <w:r w:rsidR="00E263ED" w:rsidRPr="00247E86">
        <w:rPr>
          <w:sz w:val="28"/>
          <w:szCs w:val="28"/>
        </w:rPr>
        <w:t xml:space="preserve"> gave the Sikhs a fresh opportunity to once again challenge the</w:t>
      </w:r>
      <w:r w:rsidRPr="00247E86">
        <w:rPr>
          <w:sz w:val="28"/>
          <w:szCs w:val="28"/>
        </w:rPr>
        <w:t xml:space="preserve"> </w:t>
      </w:r>
      <w:r w:rsidR="00E263ED" w:rsidRPr="00247E86">
        <w:rPr>
          <w:sz w:val="28"/>
          <w:szCs w:val="28"/>
        </w:rPr>
        <w:t xml:space="preserve">authority of the Mughals. They organized themselves into small groups known as </w:t>
      </w:r>
      <w:proofErr w:type="spellStart"/>
      <w:r w:rsidR="00E263ED" w:rsidRPr="00247E86">
        <w:rPr>
          <w:sz w:val="28"/>
          <w:szCs w:val="28"/>
        </w:rPr>
        <w:t>misls</w:t>
      </w:r>
      <w:proofErr w:type="spellEnd"/>
      <w:r w:rsidR="00E263ED" w:rsidRPr="00247E86">
        <w:rPr>
          <w:sz w:val="28"/>
          <w:szCs w:val="28"/>
        </w:rPr>
        <w:t xml:space="preserve">. These </w:t>
      </w:r>
      <w:proofErr w:type="spellStart"/>
      <w:r w:rsidR="00E263ED" w:rsidRPr="00247E86">
        <w:rPr>
          <w:sz w:val="28"/>
          <w:szCs w:val="28"/>
        </w:rPr>
        <w:t>misls</w:t>
      </w:r>
      <w:proofErr w:type="spellEnd"/>
      <w:r w:rsidRPr="00247E86">
        <w:rPr>
          <w:sz w:val="28"/>
          <w:szCs w:val="28"/>
        </w:rPr>
        <w:t xml:space="preserve"> </w:t>
      </w:r>
      <w:r w:rsidR="00E263ED" w:rsidRPr="00247E86">
        <w:rPr>
          <w:sz w:val="28"/>
          <w:szCs w:val="28"/>
        </w:rPr>
        <w:t xml:space="preserve">were twelve in number and each one had a leader. Although these </w:t>
      </w:r>
      <w:proofErr w:type="spellStart"/>
      <w:r w:rsidR="00E263ED" w:rsidRPr="00247E86">
        <w:rPr>
          <w:sz w:val="28"/>
          <w:szCs w:val="28"/>
        </w:rPr>
        <w:t>misls</w:t>
      </w:r>
      <w:proofErr w:type="spellEnd"/>
      <w:r w:rsidR="00E263ED" w:rsidRPr="00247E86">
        <w:rPr>
          <w:sz w:val="28"/>
          <w:szCs w:val="28"/>
        </w:rPr>
        <w:t xml:space="preserve"> could not unite for a longtime, they carried on their struggle with each other’s cooperation. By the end of the eighteenth</w:t>
      </w:r>
      <w:r w:rsidR="00C66427" w:rsidRPr="00247E86">
        <w:rPr>
          <w:sz w:val="28"/>
          <w:szCs w:val="28"/>
        </w:rPr>
        <w:t xml:space="preserve"> </w:t>
      </w:r>
      <w:r w:rsidR="00882387" w:rsidRPr="00247E86">
        <w:rPr>
          <w:sz w:val="28"/>
          <w:szCs w:val="28"/>
        </w:rPr>
        <w:t xml:space="preserve">century, </w:t>
      </w:r>
      <w:proofErr w:type="spellStart"/>
      <w:r w:rsidR="00882387" w:rsidRPr="00247E86">
        <w:rPr>
          <w:sz w:val="28"/>
          <w:szCs w:val="28"/>
        </w:rPr>
        <w:t>Ranjit</w:t>
      </w:r>
      <w:proofErr w:type="spellEnd"/>
      <w:r w:rsidR="00E263ED" w:rsidRPr="00247E86">
        <w:rPr>
          <w:sz w:val="28"/>
          <w:szCs w:val="28"/>
        </w:rPr>
        <w:t xml:space="preserve"> Singh, however, brought them together and founded a Sikh kingdom. He brought the</w:t>
      </w:r>
      <w:r w:rsidR="00C66427" w:rsidRPr="00247E86">
        <w:rPr>
          <w:sz w:val="28"/>
          <w:szCs w:val="28"/>
        </w:rPr>
        <w:t xml:space="preserve"> </w:t>
      </w:r>
      <w:r w:rsidR="00E263ED" w:rsidRPr="00247E86">
        <w:rPr>
          <w:sz w:val="28"/>
          <w:szCs w:val="28"/>
        </w:rPr>
        <w:t xml:space="preserve">entire area to the west of the Sutlej under his control. Under </w:t>
      </w:r>
      <w:proofErr w:type="spellStart"/>
      <w:r w:rsidR="00E263ED" w:rsidRPr="00247E86">
        <w:rPr>
          <w:sz w:val="28"/>
          <w:szCs w:val="28"/>
        </w:rPr>
        <w:t>Ranjit</w:t>
      </w:r>
      <w:proofErr w:type="spellEnd"/>
      <w:r w:rsidR="00E263ED" w:rsidRPr="00247E86">
        <w:rPr>
          <w:sz w:val="28"/>
          <w:szCs w:val="28"/>
        </w:rPr>
        <w:t xml:space="preserve"> Singh, the Sikhs power reached</w:t>
      </w:r>
      <w:r w:rsidR="00C66427" w:rsidRPr="00247E86">
        <w:rPr>
          <w:sz w:val="28"/>
          <w:szCs w:val="28"/>
        </w:rPr>
        <w:t xml:space="preserve"> </w:t>
      </w:r>
      <w:r w:rsidR="00E263ED" w:rsidRPr="00247E86">
        <w:rPr>
          <w:sz w:val="28"/>
          <w:szCs w:val="28"/>
        </w:rPr>
        <w:t>the zenith of its glory, but his death was followed by an internal struggle for power.</w:t>
      </w:r>
      <w:r w:rsidR="00C66427" w:rsidRPr="00247E86">
        <w:rPr>
          <w:sz w:val="28"/>
          <w:szCs w:val="28"/>
        </w:rPr>
        <w:t xml:space="preserve"> </w:t>
      </w:r>
      <w:r w:rsidR="00E263ED" w:rsidRPr="00247E86">
        <w:rPr>
          <w:sz w:val="28"/>
          <w:szCs w:val="28"/>
        </w:rPr>
        <w:t xml:space="preserve">The </w:t>
      </w:r>
      <w:proofErr w:type="spellStart"/>
      <w:proofErr w:type="gramStart"/>
      <w:r w:rsidR="00E263ED" w:rsidRPr="00247E86">
        <w:rPr>
          <w:sz w:val="28"/>
          <w:szCs w:val="28"/>
        </w:rPr>
        <w:t>Rajputs</w:t>
      </w:r>
      <w:proofErr w:type="spellEnd"/>
      <w:r w:rsidR="00C66427" w:rsidRPr="00247E86">
        <w:rPr>
          <w:sz w:val="28"/>
          <w:szCs w:val="28"/>
        </w:rPr>
        <w:t xml:space="preserve"> </w:t>
      </w:r>
      <w:r w:rsidR="00E263ED" w:rsidRPr="00247E86">
        <w:rPr>
          <w:sz w:val="28"/>
          <w:szCs w:val="28"/>
        </w:rPr>
        <w:t xml:space="preserve"> were</w:t>
      </w:r>
      <w:proofErr w:type="gramEnd"/>
      <w:r w:rsidR="00E263ED" w:rsidRPr="00247E86">
        <w:rPr>
          <w:sz w:val="28"/>
          <w:szCs w:val="28"/>
        </w:rPr>
        <w:t xml:space="preserve"> strong military-like warriors but they had a major drawback in that they never</w:t>
      </w:r>
      <w:r w:rsidR="00584F65" w:rsidRPr="00247E86">
        <w:rPr>
          <w:sz w:val="28"/>
          <w:szCs w:val="28"/>
        </w:rPr>
        <w:t xml:space="preserve"> </w:t>
      </w:r>
      <w:r w:rsidR="00E263ED" w:rsidRPr="00247E86">
        <w:rPr>
          <w:sz w:val="28"/>
          <w:szCs w:val="28"/>
        </w:rPr>
        <w:t xml:space="preserve">organized themselves into a single </w:t>
      </w:r>
      <w:r w:rsidR="00E263ED" w:rsidRPr="00247E86">
        <w:rPr>
          <w:sz w:val="28"/>
          <w:szCs w:val="28"/>
        </w:rPr>
        <w:lastRenderedPageBreak/>
        <w:t>power. They were constantly at war with each other. Even after</w:t>
      </w:r>
      <w:r w:rsidR="00C66427" w:rsidRPr="00247E86">
        <w:rPr>
          <w:sz w:val="28"/>
          <w:szCs w:val="28"/>
        </w:rPr>
        <w:t xml:space="preserve"> </w:t>
      </w:r>
      <w:r w:rsidR="00E263ED" w:rsidRPr="00247E86">
        <w:rPr>
          <w:sz w:val="28"/>
          <w:szCs w:val="28"/>
        </w:rPr>
        <w:t>the fall of Aurangzeb, they failed to rise to the occasion and grab power. The royal patronage that</w:t>
      </w:r>
      <w:r w:rsidR="00C66427" w:rsidRPr="00247E86">
        <w:rPr>
          <w:sz w:val="28"/>
          <w:szCs w:val="28"/>
        </w:rPr>
        <w:t xml:space="preserve"> </w:t>
      </w:r>
      <w:r w:rsidR="00E263ED" w:rsidRPr="00247E86">
        <w:rPr>
          <w:sz w:val="28"/>
          <w:szCs w:val="28"/>
        </w:rPr>
        <w:t>they received during the days of Akbar was now lost. The most important ruler of this period was</w:t>
      </w:r>
      <w:r w:rsidR="00C66427" w:rsidRPr="00247E86">
        <w:rPr>
          <w:sz w:val="28"/>
          <w:szCs w:val="28"/>
        </w:rPr>
        <w:t xml:space="preserve"> </w:t>
      </w:r>
      <w:r w:rsidR="00E263ED" w:rsidRPr="00247E86">
        <w:rPr>
          <w:sz w:val="28"/>
          <w:szCs w:val="28"/>
        </w:rPr>
        <w:t>Raja Jai Singh of Jaipur who built the Pink city and also the astronomical observatories. But</w:t>
      </w:r>
      <w:r w:rsidR="00584F65" w:rsidRPr="00247E86">
        <w:rPr>
          <w:sz w:val="28"/>
          <w:szCs w:val="28"/>
        </w:rPr>
        <w:t xml:space="preserve"> </w:t>
      </w:r>
      <w:r w:rsidR="00E263ED" w:rsidRPr="00247E86">
        <w:rPr>
          <w:sz w:val="28"/>
          <w:szCs w:val="28"/>
        </w:rPr>
        <w:t xml:space="preserve">during the eighteenth century, the </w:t>
      </w:r>
      <w:proofErr w:type="spellStart"/>
      <w:r w:rsidR="00E263ED" w:rsidRPr="00247E86">
        <w:rPr>
          <w:sz w:val="28"/>
          <w:szCs w:val="28"/>
        </w:rPr>
        <w:t>Rajputs</w:t>
      </w:r>
      <w:proofErr w:type="spellEnd"/>
      <w:r w:rsidR="00E263ED" w:rsidRPr="00247E86">
        <w:rPr>
          <w:sz w:val="28"/>
          <w:szCs w:val="28"/>
        </w:rPr>
        <w:t xml:space="preserve"> became very weak due to the rise of the Sikhs, </w:t>
      </w:r>
      <w:proofErr w:type="spellStart"/>
      <w:r w:rsidR="00E263ED" w:rsidRPr="00247E86">
        <w:rPr>
          <w:sz w:val="28"/>
          <w:szCs w:val="28"/>
        </w:rPr>
        <w:t>Jats</w:t>
      </w:r>
      <w:proofErr w:type="spellEnd"/>
      <w:r w:rsidR="00E263ED" w:rsidRPr="00247E86">
        <w:rPr>
          <w:sz w:val="28"/>
          <w:szCs w:val="28"/>
        </w:rPr>
        <w:t xml:space="preserve"> and</w:t>
      </w:r>
      <w:r w:rsidR="00584F65" w:rsidRPr="00247E86">
        <w:rPr>
          <w:sz w:val="28"/>
          <w:szCs w:val="28"/>
        </w:rPr>
        <w:t xml:space="preserve"> </w:t>
      </w:r>
      <w:r w:rsidR="00E263ED" w:rsidRPr="00247E86">
        <w:rPr>
          <w:sz w:val="28"/>
          <w:szCs w:val="28"/>
        </w:rPr>
        <w:t>the Marathas.</w:t>
      </w:r>
      <w:r w:rsidR="00C66427" w:rsidRPr="00247E86">
        <w:rPr>
          <w:sz w:val="28"/>
          <w:szCs w:val="28"/>
        </w:rPr>
        <w:t xml:space="preserve"> </w:t>
      </w:r>
    </w:p>
    <w:p w:rsidR="00E263ED" w:rsidRPr="00247E86" w:rsidRDefault="00E263ED" w:rsidP="00764676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247E86">
        <w:rPr>
          <w:sz w:val="28"/>
          <w:szCs w:val="28"/>
        </w:rPr>
        <w:t>Summary</w:t>
      </w:r>
      <w:r w:rsidR="00C66427" w:rsidRPr="00247E86">
        <w:rPr>
          <w:sz w:val="28"/>
          <w:szCs w:val="28"/>
        </w:rPr>
        <w:t xml:space="preserve">: </w:t>
      </w:r>
      <w:r w:rsidRPr="00247E86">
        <w:rPr>
          <w:sz w:val="28"/>
          <w:szCs w:val="28"/>
        </w:rPr>
        <w:t>By 1576, Bengal had become part of a mighty Mughal Empire whose achievements impressed</w:t>
      </w:r>
      <w:r w:rsidR="00C66427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all who came into contact with it. However, within 150 years, the Empire was in decline as</w:t>
      </w:r>
      <w:r w:rsidR="00C66427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internal weaknesses and external threats brought an end to the Mughal supremacy.</w:t>
      </w:r>
      <w:r w:rsidR="00C66427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 xml:space="preserve">Main events </w:t>
      </w:r>
    </w:p>
    <w:p w:rsidR="00EA33FF" w:rsidRPr="00741C8C" w:rsidRDefault="00465FD5" w:rsidP="00741C8C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8"/>
          <w:szCs w:val="28"/>
        </w:rPr>
      </w:pPr>
      <w:hyperlink r:id="rId9" w:tgtFrame="_blank" w:tooltip="   1620 British get permission from Emperor Jahangir to co..." w:history="1">
        <w:r w:rsidR="00E263ED" w:rsidRPr="00247E86">
          <w:rPr>
            <w:rStyle w:val="Hyperlink"/>
            <w:color w:val="000000" w:themeColor="text1"/>
            <w:sz w:val="28"/>
            <w:szCs w:val="28"/>
          </w:rPr>
          <w:t xml:space="preserve">3. </w:t>
        </w:r>
      </w:hyperlink>
      <w:r w:rsidR="00E263ED" w:rsidRPr="00247E86">
        <w:rPr>
          <w:color w:val="000000" w:themeColor="text1"/>
          <w:sz w:val="28"/>
          <w:szCs w:val="28"/>
        </w:rPr>
        <w:sym w:font="Symbol" w:char="F0A7"/>
      </w:r>
      <w:r w:rsidR="00E263ED" w:rsidRPr="00247E86">
        <w:rPr>
          <w:color w:val="000000" w:themeColor="text1"/>
          <w:sz w:val="28"/>
          <w:szCs w:val="28"/>
        </w:rPr>
        <w:t xml:space="preserve"> 1620 British get permission from Emperor Jahangir to conduct trade.</w:t>
      </w:r>
      <w:r w:rsidR="00E263ED" w:rsidRPr="00247E86">
        <w:rPr>
          <w:color w:val="000000" w:themeColor="text1"/>
          <w:sz w:val="28"/>
          <w:szCs w:val="28"/>
        </w:rPr>
        <w:sym w:font="Symbol" w:char="F0A7"/>
      </w:r>
      <w:r w:rsidR="00E263ED" w:rsidRPr="00247E86">
        <w:rPr>
          <w:color w:val="000000" w:themeColor="text1"/>
          <w:sz w:val="28"/>
          <w:szCs w:val="28"/>
        </w:rPr>
        <w:t xml:space="preserve"> </w:t>
      </w:r>
      <w:r w:rsidR="00741C8C">
        <w:rPr>
          <w:color w:val="000000" w:themeColor="text1"/>
          <w:sz w:val="28"/>
          <w:szCs w:val="28"/>
        </w:rPr>
        <w:t xml:space="preserve">British East India Company started trade since </w:t>
      </w:r>
      <w:proofErr w:type="gramStart"/>
      <w:r w:rsidR="00741C8C">
        <w:rPr>
          <w:color w:val="000000" w:themeColor="text1"/>
          <w:sz w:val="28"/>
          <w:szCs w:val="28"/>
        </w:rPr>
        <w:t>1650,</w:t>
      </w:r>
      <w:proofErr w:type="gramEnd"/>
      <w:r w:rsidR="00741C8C" w:rsidRPr="00741C8C">
        <w:rPr>
          <w:color w:val="000000" w:themeColor="text1"/>
          <w:sz w:val="28"/>
          <w:szCs w:val="28"/>
        </w:rPr>
        <w:t xml:space="preserve"> </w:t>
      </w:r>
      <w:r w:rsidR="00741C8C" w:rsidRPr="00247E86">
        <w:rPr>
          <w:color w:val="000000" w:themeColor="text1"/>
          <w:sz w:val="28"/>
          <w:szCs w:val="28"/>
        </w:rPr>
        <w:sym w:font="Symbol" w:char="F0A7"/>
      </w:r>
      <w:proofErr w:type="spellStart"/>
      <w:r w:rsidR="00741C8C">
        <w:rPr>
          <w:color w:val="000000" w:themeColor="text1"/>
          <w:sz w:val="28"/>
          <w:szCs w:val="28"/>
        </w:rPr>
        <w:t>Nishan</w:t>
      </w:r>
      <w:proofErr w:type="spellEnd"/>
      <w:r w:rsidR="00741C8C">
        <w:rPr>
          <w:color w:val="000000" w:themeColor="text1"/>
          <w:sz w:val="28"/>
          <w:szCs w:val="28"/>
        </w:rPr>
        <w:t xml:space="preserve"> was awarded to East India Company by Shah </w:t>
      </w:r>
      <w:proofErr w:type="spellStart"/>
      <w:r w:rsidR="00741C8C">
        <w:rPr>
          <w:color w:val="000000" w:themeColor="text1"/>
          <w:sz w:val="28"/>
          <w:szCs w:val="28"/>
        </w:rPr>
        <w:t>Suja</w:t>
      </w:r>
      <w:proofErr w:type="spellEnd"/>
      <w:r w:rsidR="00741C8C">
        <w:rPr>
          <w:color w:val="000000" w:themeColor="text1"/>
          <w:sz w:val="28"/>
          <w:szCs w:val="28"/>
        </w:rPr>
        <w:t xml:space="preserve"> in 1651.</w:t>
      </w:r>
      <w:r w:rsidR="00741C8C" w:rsidRPr="00741C8C">
        <w:rPr>
          <w:color w:val="000000" w:themeColor="text1"/>
          <w:sz w:val="28"/>
          <w:szCs w:val="28"/>
        </w:rPr>
        <w:t xml:space="preserve"> </w:t>
      </w:r>
      <w:r w:rsidR="00741C8C" w:rsidRPr="00247E86">
        <w:rPr>
          <w:color w:val="000000" w:themeColor="text1"/>
          <w:sz w:val="28"/>
          <w:szCs w:val="28"/>
        </w:rPr>
        <w:sym w:font="Symbol" w:char="F0A7"/>
      </w:r>
      <w:r w:rsidR="00E263ED" w:rsidRPr="00741C8C">
        <w:rPr>
          <w:color w:val="000000" w:themeColor="text1"/>
          <w:sz w:val="28"/>
          <w:szCs w:val="28"/>
        </w:rPr>
        <w:t xml:space="preserve">1678 Mughal Aurangzeb annexes </w:t>
      </w:r>
      <w:proofErr w:type="spellStart"/>
      <w:r w:rsidR="00E263ED" w:rsidRPr="00741C8C">
        <w:rPr>
          <w:color w:val="000000" w:themeColor="text1"/>
          <w:sz w:val="28"/>
          <w:szCs w:val="28"/>
        </w:rPr>
        <w:t>Marwar</w:t>
      </w:r>
      <w:proofErr w:type="spellEnd"/>
      <w:r w:rsidR="00E263ED" w:rsidRPr="00741C8C">
        <w:rPr>
          <w:color w:val="000000" w:themeColor="text1"/>
          <w:sz w:val="28"/>
          <w:szCs w:val="28"/>
        </w:rPr>
        <w:t xml:space="preserve"> and angers </w:t>
      </w:r>
      <w:proofErr w:type="spellStart"/>
      <w:r w:rsidR="00E263ED" w:rsidRPr="00741C8C">
        <w:rPr>
          <w:color w:val="000000" w:themeColor="text1"/>
          <w:sz w:val="28"/>
          <w:szCs w:val="28"/>
        </w:rPr>
        <w:t>Rajputs</w:t>
      </w:r>
      <w:proofErr w:type="spellEnd"/>
      <w:r w:rsidR="00E263ED" w:rsidRPr="00741C8C">
        <w:rPr>
          <w:color w:val="000000" w:themeColor="text1"/>
          <w:sz w:val="28"/>
          <w:szCs w:val="28"/>
        </w:rPr>
        <w:t>.</w:t>
      </w:r>
      <w:r w:rsidR="00E263ED" w:rsidRPr="00247E86">
        <w:rPr>
          <w:color w:val="000000" w:themeColor="text1"/>
          <w:sz w:val="28"/>
          <w:szCs w:val="28"/>
        </w:rPr>
        <w:sym w:font="Symbol" w:char="F0A7"/>
      </w:r>
      <w:r w:rsidR="00E263ED" w:rsidRPr="00741C8C">
        <w:rPr>
          <w:color w:val="000000" w:themeColor="text1"/>
          <w:sz w:val="28"/>
          <w:szCs w:val="28"/>
        </w:rPr>
        <w:t xml:space="preserve"> 1679 </w:t>
      </w:r>
      <w:proofErr w:type="spellStart"/>
      <w:r w:rsidR="00E263ED" w:rsidRPr="00741C8C">
        <w:rPr>
          <w:color w:val="000000" w:themeColor="text1"/>
          <w:sz w:val="28"/>
          <w:szCs w:val="28"/>
        </w:rPr>
        <w:t>Jizia</w:t>
      </w:r>
      <w:proofErr w:type="spellEnd"/>
      <w:r w:rsidR="00584F65" w:rsidRPr="00741C8C">
        <w:rPr>
          <w:color w:val="000000" w:themeColor="text1"/>
          <w:sz w:val="28"/>
          <w:szCs w:val="28"/>
        </w:rPr>
        <w:t xml:space="preserve"> </w:t>
      </w:r>
      <w:r w:rsidR="00741C8C">
        <w:rPr>
          <w:color w:val="000000" w:themeColor="text1"/>
          <w:sz w:val="28"/>
          <w:szCs w:val="28"/>
        </w:rPr>
        <w:t xml:space="preserve">tax </w:t>
      </w:r>
      <w:r w:rsidR="00E263ED" w:rsidRPr="00741C8C">
        <w:rPr>
          <w:color w:val="000000" w:themeColor="text1"/>
          <w:sz w:val="28"/>
          <w:szCs w:val="28"/>
        </w:rPr>
        <w:t>imposed</w:t>
      </w:r>
      <w:r w:rsidR="00741C8C">
        <w:rPr>
          <w:color w:val="000000" w:themeColor="text1"/>
          <w:sz w:val="28"/>
          <w:szCs w:val="28"/>
        </w:rPr>
        <w:t xml:space="preserve"> to </w:t>
      </w:r>
      <w:proofErr w:type="spellStart"/>
      <w:r w:rsidR="00741C8C">
        <w:rPr>
          <w:color w:val="000000" w:themeColor="text1"/>
          <w:sz w:val="28"/>
          <w:szCs w:val="28"/>
        </w:rPr>
        <w:t xml:space="preserve">non </w:t>
      </w:r>
      <w:proofErr w:type="gramStart"/>
      <w:r w:rsidR="00741C8C">
        <w:rPr>
          <w:color w:val="000000" w:themeColor="text1"/>
          <w:sz w:val="28"/>
          <w:szCs w:val="28"/>
        </w:rPr>
        <w:t>muslims</w:t>
      </w:r>
      <w:proofErr w:type="spellEnd"/>
      <w:proofErr w:type="gramEnd"/>
      <w:r w:rsidR="00741C8C">
        <w:rPr>
          <w:color w:val="000000" w:themeColor="text1"/>
          <w:sz w:val="28"/>
          <w:szCs w:val="28"/>
        </w:rPr>
        <w:t xml:space="preserve"> </w:t>
      </w:r>
      <w:r w:rsidR="00E263ED" w:rsidRPr="00247E86">
        <w:rPr>
          <w:color w:val="000000" w:themeColor="text1"/>
          <w:sz w:val="28"/>
          <w:szCs w:val="28"/>
        </w:rPr>
        <w:sym w:font="Symbol" w:char="F0A7"/>
      </w:r>
      <w:r w:rsidR="00E263ED" w:rsidRPr="00741C8C">
        <w:rPr>
          <w:color w:val="000000" w:themeColor="text1"/>
          <w:sz w:val="28"/>
          <w:szCs w:val="28"/>
        </w:rPr>
        <w:t xml:space="preserve"> 1686/7 Annexation of </w:t>
      </w:r>
      <w:proofErr w:type="spellStart"/>
      <w:r w:rsidR="00E263ED" w:rsidRPr="00741C8C">
        <w:rPr>
          <w:color w:val="000000" w:themeColor="text1"/>
          <w:sz w:val="28"/>
          <w:szCs w:val="28"/>
        </w:rPr>
        <w:t>Golcunda</w:t>
      </w:r>
      <w:proofErr w:type="spellEnd"/>
      <w:r w:rsidR="00E263ED" w:rsidRPr="00741C8C">
        <w:rPr>
          <w:color w:val="000000" w:themeColor="text1"/>
          <w:sz w:val="28"/>
          <w:szCs w:val="28"/>
        </w:rPr>
        <w:t xml:space="preserve"> and </w:t>
      </w:r>
      <w:proofErr w:type="spellStart"/>
      <w:r w:rsidR="00E263ED" w:rsidRPr="00741C8C">
        <w:rPr>
          <w:color w:val="000000" w:themeColor="text1"/>
          <w:sz w:val="28"/>
          <w:szCs w:val="28"/>
        </w:rPr>
        <w:t>Bijapur</w:t>
      </w:r>
      <w:proofErr w:type="spellEnd"/>
      <w:r w:rsidR="00E263ED" w:rsidRPr="00741C8C">
        <w:rPr>
          <w:color w:val="000000" w:themeColor="text1"/>
          <w:sz w:val="28"/>
          <w:szCs w:val="28"/>
        </w:rPr>
        <w:t xml:space="preserve"> angers Marathas</w:t>
      </w:r>
      <w:r w:rsidR="00E263ED" w:rsidRPr="00247E86">
        <w:rPr>
          <w:color w:val="000000" w:themeColor="text1"/>
          <w:sz w:val="28"/>
          <w:szCs w:val="28"/>
        </w:rPr>
        <w:sym w:font="Symbol" w:char="F0A7"/>
      </w:r>
      <w:r w:rsidR="00E263ED" w:rsidRPr="00741C8C">
        <w:rPr>
          <w:color w:val="000000" w:themeColor="text1"/>
          <w:sz w:val="28"/>
          <w:szCs w:val="28"/>
        </w:rPr>
        <w:t xml:space="preserve"> 1688 British blockade Bombay and Mughal ports</w:t>
      </w:r>
      <w:r w:rsidR="00E263ED" w:rsidRPr="00247E86">
        <w:rPr>
          <w:color w:val="000000" w:themeColor="text1"/>
          <w:sz w:val="28"/>
          <w:szCs w:val="28"/>
        </w:rPr>
        <w:sym w:font="Symbol" w:char="F0A7"/>
      </w:r>
      <w:r w:rsidR="00E263ED" w:rsidRPr="00741C8C">
        <w:rPr>
          <w:color w:val="000000" w:themeColor="text1"/>
          <w:sz w:val="28"/>
          <w:szCs w:val="28"/>
        </w:rPr>
        <w:t xml:space="preserve"> 1690 British sign treaty.</w:t>
      </w:r>
      <w:r w:rsidR="00E263ED" w:rsidRPr="00247E86">
        <w:rPr>
          <w:color w:val="000000" w:themeColor="text1"/>
          <w:sz w:val="28"/>
          <w:szCs w:val="28"/>
        </w:rPr>
        <w:sym w:font="Symbol" w:char="F0A7"/>
      </w:r>
      <w:r w:rsidR="00E263ED" w:rsidRPr="00741C8C">
        <w:rPr>
          <w:color w:val="000000" w:themeColor="text1"/>
          <w:sz w:val="28"/>
          <w:szCs w:val="28"/>
        </w:rPr>
        <w:t xml:space="preserve"> </w:t>
      </w:r>
      <w:proofErr w:type="gramStart"/>
      <w:r w:rsidR="00E263ED" w:rsidRPr="00741C8C">
        <w:rPr>
          <w:color w:val="000000" w:themeColor="text1"/>
          <w:sz w:val="28"/>
          <w:szCs w:val="28"/>
        </w:rPr>
        <w:t>1700 Founding of Fort William by British.</w:t>
      </w:r>
      <w:proofErr w:type="gramEnd"/>
      <w:r w:rsidR="00E263ED" w:rsidRPr="00247E86">
        <w:rPr>
          <w:color w:val="000000" w:themeColor="text1"/>
          <w:sz w:val="28"/>
          <w:szCs w:val="28"/>
        </w:rPr>
        <w:sym w:font="Symbol" w:char="F0A7"/>
      </w:r>
      <w:r w:rsidR="00E263ED" w:rsidRPr="00741C8C">
        <w:rPr>
          <w:color w:val="000000" w:themeColor="text1"/>
          <w:sz w:val="28"/>
          <w:szCs w:val="28"/>
        </w:rPr>
        <w:t xml:space="preserve"> 1707 Death of Aurangzeb: war of succession.</w:t>
      </w:r>
      <w:r w:rsidR="00E263ED" w:rsidRPr="00247E86">
        <w:rPr>
          <w:color w:val="000000" w:themeColor="text1"/>
          <w:sz w:val="28"/>
          <w:szCs w:val="28"/>
        </w:rPr>
        <w:sym w:font="Symbol" w:char="F0A7"/>
      </w:r>
      <w:r w:rsidR="00E263ED" w:rsidRPr="00741C8C">
        <w:rPr>
          <w:color w:val="000000" w:themeColor="text1"/>
          <w:sz w:val="28"/>
          <w:szCs w:val="28"/>
        </w:rPr>
        <w:t xml:space="preserve"> 1739 Persian Nader Shah plunders Delhi.</w:t>
      </w:r>
    </w:p>
    <w:p w:rsidR="00E263ED" w:rsidRPr="00247E86" w:rsidRDefault="00E263ED" w:rsidP="00EA33FF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247E86">
        <w:rPr>
          <w:sz w:val="28"/>
          <w:szCs w:val="28"/>
        </w:rPr>
        <w:t xml:space="preserve">There were many reasons for the decline of the Mughal Empire, beginning </w:t>
      </w:r>
      <w:proofErr w:type="gramStart"/>
      <w:r w:rsidRPr="00247E86">
        <w:rPr>
          <w:sz w:val="28"/>
          <w:szCs w:val="28"/>
        </w:rPr>
        <w:t>with</w:t>
      </w:r>
      <w:proofErr w:type="gramEnd"/>
      <w:r w:rsidRPr="00247E86">
        <w:rPr>
          <w:sz w:val="28"/>
          <w:szCs w:val="28"/>
        </w:rPr>
        <w:t xml:space="preserve"> succession disputes and</w:t>
      </w:r>
      <w:r w:rsidR="00C1403A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ending with the arrival of the British, who took advantage of the lack of central control, the discontent and</w:t>
      </w:r>
      <w:r w:rsidR="00EA33FF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factionalism. Some of the specific reasons were</w:t>
      </w:r>
      <w:proofErr w:type="gramStart"/>
      <w:r w:rsidRPr="00247E86">
        <w:rPr>
          <w:sz w:val="28"/>
          <w:szCs w:val="28"/>
        </w:rPr>
        <w:t>:1</w:t>
      </w:r>
      <w:proofErr w:type="gramEnd"/>
      <w:r w:rsidRPr="00247E86">
        <w:rPr>
          <w:sz w:val="28"/>
          <w:szCs w:val="28"/>
        </w:rPr>
        <w:t>. Struggle for succession</w:t>
      </w:r>
      <w:r w:rsidR="00EA33FF" w:rsidRPr="00247E86">
        <w:rPr>
          <w:sz w:val="28"/>
          <w:szCs w:val="28"/>
        </w:rPr>
        <w:t xml:space="preserve"> </w:t>
      </w:r>
      <w:proofErr w:type="gramStart"/>
      <w:r w:rsidRPr="00247E86">
        <w:rPr>
          <w:sz w:val="28"/>
          <w:szCs w:val="28"/>
        </w:rPr>
        <w:t>After</w:t>
      </w:r>
      <w:proofErr w:type="gramEnd"/>
      <w:r w:rsidRPr="00247E86">
        <w:rPr>
          <w:sz w:val="28"/>
          <w:szCs w:val="28"/>
        </w:rPr>
        <w:t xml:space="preserve"> the death of </w:t>
      </w:r>
      <w:proofErr w:type="spellStart"/>
      <w:r w:rsidRPr="00247E86">
        <w:rPr>
          <w:sz w:val="28"/>
          <w:szCs w:val="28"/>
        </w:rPr>
        <w:t>Aurangazeb</w:t>
      </w:r>
      <w:proofErr w:type="spellEnd"/>
      <w:r w:rsidRPr="00247E86">
        <w:rPr>
          <w:sz w:val="28"/>
          <w:szCs w:val="28"/>
        </w:rPr>
        <w:t xml:space="preserve">, a war of succession broke out among his three sons, </w:t>
      </w:r>
      <w:proofErr w:type="spellStart"/>
      <w:r w:rsidRPr="00247E86">
        <w:rPr>
          <w:sz w:val="28"/>
          <w:szCs w:val="28"/>
        </w:rPr>
        <w:t>Muazzam</w:t>
      </w:r>
      <w:proofErr w:type="spellEnd"/>
      <w:r w:rsidRPr="00247E86">
        <w:rPr>
          <w:sz w:val="28"/>
          <w:szCs w:val="28"/>
        </w:rPr>
        <w:t xml:space="preserve"> (Governor</w:t>
      </w:r>
      <w:r w:rsidR="00882387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 xml:space="preserve">of Kabul), Muhammad </w:t>
      </w:r>
      <w:proofErr w:type="spellStart"/>
      <w:r w:rsidRPr="00247E86">
        <w:rPr>
          <w:sz w:val="28"/>
          <w:szCs w:val="28"/>
        </w:rPr>
        <w:t>Azam</w:t>
      </w:r>
      <w:proofErr w:type="spellEnd"/>
      <w:r w:rsidRPr="00247E86">
        <w:rPr>
          <w:sz w:val="28"/>
          <w:szCs w:val="28"/>
        </w:rPr>
        <w:t xml:space="preserve"> (Governor of </w:t>
      </w:r>
      <w:proofErr w:type="spellStart"/>
      <w:r w:rsidRPr="00247E86">
        <w:rPr>
          <w:sz w:val="28"/>
          <w:szCs w:val="28"/>
        </w:rPr>
        <w:t>Gujrat</w:t>
      </w:r>
      <w:proofErr w:type="spellEnd"/>
      <w:r w:rsidRPr="00247E86">
        <w:rPr>
          <w:sz w:val="28"/>
          <w:szCs w:val="28"/>
        </w:rPr>
        <w:t xml:space="preserve">) and Muhammad </w:t>
      </w:r>
      <w:proofErr w:type="spellStart"/>
      <w:r w:rsidRPr="00247E86">
        <w:rPr>
          <w:sz w:val="28"/>
          <w:szCs w:val="28"/>
        </w:rPr>
        <w:t>Kam</w:t>
      </w:r>
      <w:proofErr w:type="spellEnd"/>
      <w:r w:rsidR="00584F65" w:rsidRPr="00247E86">
        <w:rPr>
          <w:sz w:val="28"/>
          <w:szCs w:val="28"/>
        </w:rPr>
        <w:t xml:space="preserve"> </w:t>
      </w:r>
      <w:proofErr w:type="spellStart"/>
      <w:r w:rsidRPr="00247E86">
        <w:rPr>
          <w:sz w:val="28"/>
          <w:szCs w:val="28"/>
        </w:rPr>
        <w:t>Baksh</w:t>
      </w:r>
      <w:proofErr w:type="spellEnd"/>
      <w:r w:rsidRPr="00247E86">
        <w:rPr>
          <w:sz w:val="28"/>
          <w:szCs w:val="28"/>
        </w:rPr>
        <w:t xml:space="preserve"> (Governor of </w:t>
      </w:r>
      <w:proofErr w:type="spellStart"/>
      <w:r w:rsidRPr="00247E86">
        <w:rPr>
          <w:sz w:val="28"/>
          <w:szCs w:val="28"/>
        </w:rPr>
        <w:t>Bijapur</w:t>
      </w:r>
      <w:proofErr w:type="spellEnd"/>
      <w:r w:rsidRPr="00247E86">
        <w:rPr>
          <w:sz w:val="28"/>
          <w:szCs w:val="28"/>
        </w:rPr>
        <w:t xml:space="preserve">). </w:t>
      </w:r>
      <w:proofErr w:type="gramStart"/>
      <w:r w:rsidRPr="00247E86">
        <w:rPr>
          <w:sz w:val="28"/>
          <w:szCs w:val="28"/>
        </w:rPr>
        <w:t>In</w:t>
      </w:r>
      <w:r w:rsidR="00EA33FF" w:rsidRPr="00247E86">
        <w:rPr>
          <w:sz w:val="28"/>
          <w:szCs w:val="28"/>
        </w:rPr>
        <w:t xml:space="preserve">  </w:t>
      </w:r>
      <w:r w:rsidRPr="00247E86">
        <w:rPr>
          <w:sz w:val="28"/>
          <w:szCs w:val="28"/>
        </w:rPr>
        <w:t>his</w:t>
      </w:r>
      <w:proofErr w:type="gramEnd"/>
      <w:r w:rsidRPr="00247E86">
        <w:rPr>
          <w:sz w:val="28"/>
          <w:szCs w:val="28"/>
        </w:rPr>
        <w:t xml:space="preserve"> will, </w:t>
      </w:r>
      <w:proofErr w:type="spellStart"/>
      <w:r w:rsidRPr="00247E86">
        <w:rPr>
          <w:sz w:val="28"/>
          <w:szCs w:val="28"/>
        </w:rPr>
        <w:t>Aurangazeb</w:t>
      </w:r>
      <w:proofErr w:type="spellEnd"/>
      <w:r w:rsidRPr="00247E86">
        <w:rPr>
          <w:sz w:val="28"/>
          <w:szCs w:val="28"/>
        </w:rPr>
        <w:t xml:space="preserve"> had directed his sons to divide the Empire peacefully among them. But at his death,</w:t>
      </w:r>
      <w:r w:rsidR="00EA33FF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there rose a bitter struggle for the throne of Delhi.</w:t>
      </w:r>
      <w:r w:rsidR="00EA33FF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 xml:space="preserve">The competition for power led to the death of </w:t>
      </w:r>
      <w:proofErr w:type="spellStart"/>
      <w:r w:rsidRPr="00247E86">
        <w:rPr>
          <w:sz w:val="28"/>
          <w:szCs w:val="28"/>
        </w:rPr>
        <w:t>Azam</w:t>
      </w:r>
      <w:proofErr w:type="spellEnd"/>
      <w:r w:rsidRPr="00247E86">
        <w:rPr>
          <w:sz w:val="28"/>
          <w:szCs w:val="28"/>
        </w:rPr>
        <w:t xml:space="preserve"> and Muhammad. </w:t>
      </w:r>
      <w:proofErr w:type="spellStart"/>
      <w:r w:rsidRPr="00247E86">
        <w:rPr>
          <w:sz w:val="28"/>
          <w:szCs w:val="28"/>
        </w:rPr>
        <w:t>Muazzem</w:t>
      </w:r>
      <w:proofErr w:type="spellEnd"/>
      <w:r w:rsidRPr="00247E86">
        <w:rPr>
          <w:sz w:val="28"/>
          <w:szCs w:val="28"/>
        </w:rPr>
        <w:t xml:space="preserve"> took up the title of</w:t>
      </w:r>
      <w:r w:rsidR="00EA33FF" w:rsidRPr="00247E86">
        <w:rPr>
          <w:sz w:val="28"/>
          <w:szCs w:val="28"/>
        </w:rPr>
        <w:t xml:space="preserve"> </w:t>
      </w:r>
      <w:proofErr w:type="spellStart"/>
      <w:r w:rsidRPr="00247E86">
        <w:rPr>
          <w:sz w:val="28"/>
          <w:szCs w:val="28"/>
        </w:rPr>
        <w:t>Bahadur</w:t>
      </w:r>
      <w:proofErr w:type="spellEnd"/>
      <w:r w:rsidRPr="00247E86">
        <w:rPr>
          <w:sz w:val="28"/>
          <w:szCs w:val="28"/>
        </w:rPr>
        <w:t xml:space="preserve"> Shah (also Shah </w:t>
      </w:r>
      <w:proofErr w:type="spellStart"/>
      <w:r w:rsidRPr="00247E86">
        <w:rPr>
          <w:sz w:val="28"/>
          <w:szCs w:val="28"/>
        </w:rPr>
        <w:t>Alam</w:t>
      </w:r>
      <w:proofErr w:type="spellEnd"/>
      <w:r w:rsidRPr="00247E86">
        <w:rPr>
          <w:sz w:val="28"/>
          <w:szCs w:val="28"/>
        </w:rPr>
        <w:t xml:space="preserve"> I) but when he died in February 1712, a fresh war of succession </w:t>
      </w:r>
      <w:proofErr w:type="spellStart"/>
      <w:r w:rsidRPr="00247E86">
        <w:rPr>
          <w:sz w:val="28"/>
          <w:szCs w:val="28"/>
        </w:rPr>
        <w:t>brokeout</w:t>
      </w:r>
      <w:proofErr w:type="spellEnd"/>
      <w:r w:rsidRPr="00247E86">
        <w:rPr>
          <w:sz w:val="28"/>
          <w:szCs w:val="28"/>
        </w:rPr>
        <w:t xml:space="preserve"> among </w:t>
      </w:r>
      <w:proofErr w:type="spellStart"/>
      <w:r w:rsidRPr="00247E86">
        <w:rPr>
          <w:sz w:val="28"/>
          <w:szCs w:val="28"/>
        </w:rPr>
        <w:t>Muazzam’s</w:t>
      </w:r>
      <w:proofErr w:type="spellEnd"/>
      <w:r w:rsidRPr="00247E86">
        <w:rPr>
          <w:sz w:val="28"/>
          <w:szCs w:val="28"/>
        </w:rPr>
        <w:t xml:space="preserve"> four sons. Three out of his four sons were killed in this conflict. The remaining</w:t>
      </w:r>
      <w:r w:rsidR="00584F65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 xml:space="preserve">son, </w:t>
      </w:r>
      <w:proofErr w:type="spellStart"/>
      <w:r w:rsidRPr="00247E86">
        <w:rPr>
          <w:sz w:val="28"/>
          <w:szCs w:val="28"/>
        </w:rPr>
        <w:t>Jahandar</w:t>
      </w:r>
      <w:proofErr w:type="spellEnd"/>
      <w:r w:rsidRPr="00247E86">
        <w:rPr>
          <w:sz w:val="28"/>
          <w:szCs w:val="28"/>
        </w:rPr>
        <w:t xml:space="preserve"> Shah, became the emperor. But soon, </w:t>
      </w:r>
      <w:proofErr w:type="spellStart"/>
      <w:r w:rsidRPr="00247E86">
        <w:rPr>
          <w:sz w:val="28"/>
          <w:szCs w:val="28"/>
        </w:rPr>
        <w:t>Farrukhsiyar</w:t>
      </w:r>
      <w:proofErr w:type="spellEnd"/>
      <w:r w:rsidRPr="00247E86">
        <w:rPr>
          <w:sz w:val="28"/>
          <w:szCs w:val="28"/>
        </w:rPr>
        <w:t>, a son of one of the defeated</w:t>
      </w:r>
      <w:r w:rsidR="00EA33FF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 xml:space="preserve">princes, deposed </w:t>
      </w:r>
      <w:proofErr w:type="spellStart"/>
      <w:r w:rsidRPr="00247E86">
        <w:rPr>
          <w:sz w:val="28"/>
          <w:szCs w:val="28"/>
        </w:rPr>
        <w:t>Jahandar</w:t>
      </w:r>
      <w:proofErr w:type="spellEnd"/>
      <w:r w:rsidRPr="00247E86">
        <w:rPr>
          <w:sz w:val="28"/>
          <w:szCs w:val="28"/>
        </w:rPr>
        <w:t xml:space="preserve"> Shah </w:t>
      </w:r>
      <w:r w:rsidRPr="00247E86">
        <w:rPr>
          <w:sz w:val="28"/>
          <w:szCs w:val="28"/>
        </w:rPr>
        <w:lastRenderedPageBreak/>
        <w:t>to avenge his father’s death. A series of such conflicts arising out of</w:t>
      </w:r>
      <w:r w:rsidR="00EA33FF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battles for succession, resulting in the absence of a long-lasting central authority, weakened the Mughal</w:t>
      </w:r>
      <w:r w:rsidR="00EA33FF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 xml:space="preserve">Empire. </w:t>
      </w:r>
    </w:p>
    <w:p w:rsidR="00C71875" w:rsidRPr="00247E86" w:rsidRDefault="00465FD5" w:rsidP="00E263ED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hyperlink r:id="rId10" w:tgtFrame="_blank" w:tooltip="2. Religious policyAurangzeb was brave and untiring in carr..." w:history="1">
        <w:r w:rsidR="00E263ED" w:rsidRPr="00247E86">
          <w:rPr>
            <w:rStyle w:val="Hyperlink"/>
            <w:sz w:val="28"/>
            <w:szCs w:val="28"/>
          </w:rPr>
          <w:t xml:space="preserve">4. </w:t>
        </w:r>
      </w:hyperlink>
      <w:r w:rsidR="00E263ED" w:rsidRPr="00247E86">
        <w:rPr>
          <w:sz w:val="28"/>
          <w:szCs w:val="28"/>
        </w:rPr>
        <w:t>2. Religious policy</w:t>
      </w:r>
      <w:r w:rsidR="00C71875" w:rsidRPr="00247E86">
        <w:rPr>
          <w:sz w:val="28"/>
          <w:szCs w:val="28"/>
        </w:rPr>
        <w:t xml:space="preserve"> </w:t>
      </w:r>
      <w:r w:rsidR="00E263ED" w:rsidRPr="00247E86">
        <w:rPr>
          <w:sz w:val="28"/>
          <w:szCs w:val="28"/>
        </w:rPr>
        <w:t>Aurangzeb was brave and untiring in carrying out his duties. He was also a great soldier and general but</w:t>
      </w:r>
      <w:r w:rsidR="00C71875" w:rsidRPr="00247E86">
        <w:rPr>
          <w:sz w:val="28"/>
          <w:szCs w:val="28"/>
        </w:rPr>
        <w:t xml:space="preserve"> </w:t>
      </w:r>
      <w:r w:rsidR="00E263ED" w:rsidRPr="00247E86">
        <w:rPr>
          <w:sz w:val="28"/>
          <w:szCs w:val="28"/>
        </w:rPr>
        <w:t>he failed to be a good ruler because of his religious conservatism. He appeared to be an emperor of the</w:t>
      </w:r>
      <w:r w:rsidR="00C71875" w:rsidRPr="00247E86">
        <w:rPr>
          <w:sz w:val="28"/>
          <w:szCs w:val="28"/>
        </w:rPr>
        <w:t xml:space="preserve"> </w:t>
      </w:r>
      <w:r w:rsidR="00E263ED" w:rsidRPr="00247E86">
        <w:rPr>
          <w:sz w:val="28"/>
          <w:szCs w:val="28"/>
        </w:rPr>
        <w:t xml:space="preserve">Muslims only, not of all the people of India who had different religious and cultural identities. In 1679, here-imposed the </w:t>
      </w:r>
      <w:proofErr w:type="spellStart"/>
      <w:r w:rsidR="00E263ED" w:rsidRPr="00247E86">
        <w:rPr>
          <w:sz w:val="28"/>
          <w:szCs w:val="28"/>
        </w:rPr>
        <w:t>Jizia</w:t>
      </w:r>
      <w:proofErr w:type="spellEnd"/>
      <w:r w:rsidR="00E263ED" w:rsidRPr="00247E86">
        <w:rPr>
          <w:sz w:val="28"/>
          <w:szCs w:val="28"/>
        </w:rPr>
        <w:t xml:space="preserve"> on the non-believers. He denounced the idea of joining hands with the Hindus for the</w:t>
      </w:r>
      <w:r w:rsidR="00C71875" w:rsidRPr="00247E86">
        <w:rPr>
          <w:sz w:val="28"/>
          <w:szCs w:val="28"/>
        </w:rPr>
        <w:t xml:space="preserve"> </w:t>
      </w:r>
      <w:r w:rsidR="00E263ED" w:rsidRPr="00247E86">
        <w:rPr>
          <w:sz w:val="28"/>
          <w:szCs w:val="28"/>
        </w:rPr>
        <w:t>integrity of the Empire. He rather focused on the Muslims only. He also banned sati, the Hindu sacrifice of</w:t>
      </w:r>
      <w:r w:rsidR="00C71875" w:rsidRPr="00247E86">
        <w:rPr>
          <w:sz w:val="28"/>
          <w:szCs w:val="28"/>
        </w:rPr>
        <w:t xml:space="preserve"> </w:t>
      </w:r>
      <w:r w:rsidR="00E263ED" w:rsidRPr="00247E86">
        <w:rPr>
          <w:sz w:val="28"/>
          <w:szCs w:val="28"/>
        </w:rPr>
        <w:t>widows. These and other of his religious policies insulted the non-Muslims and caused discontent and</w:t>
      </w:r>
      <w:r w:rsidR="0051727D" w:rsidRPr="00247E86">
        <w:rPr>
          <w:sz w:val="28"/>
          <w:szCs w:val="28"/>
        </w:rPr>
        <w:t xml:space="preserve"> </w:t>
      </w:r>
      <w:r w:rsidR="00E263ED" w:rsidRPr="00247E86">
        <w:rPr>
          <w:sz w:val="28"/>
          <w:szCs w:val="28"/>
        </w:rPr>
        <w:t>unrest.</w:t>
      </w:r>
    </w:p>
    <w:p w:rsidR="003A46AA" w:rsidRPr="00247E86" w:rsidRDefault="00E263ED" w:rsidP="00C71875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247E86">
        <w:rPr>
          <w:sz w:val="28"/>
          <w:szCs w:val="28"/>
        </w:rPr>
        <w:t>3. Aurangzeb</w:t>
      </w:r>
      <w:r w:rsidR="0005036B" w:rsidRPr="00247E86">
        <w:rPr>
          <w:sz w:val="28"/>
          <w:szCs w:val="28"/>
        </w:rPr>
        <w:t>’</w:t>
      </w:r>
      <w:r w:rsidRPr="00247E86">
        <w:rPr>
          <w:sz w:val="28"/>
          <w:szCs w:val="28"/>
        </w:rPr>
        <w:t>s Deccan policy</w:t>
      </w:r>
      <w:r w:rsidR="00C71875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Aurangzeb</w:t>
      </w:r>
      <w:r w:rsidR="0005036B" w:rsidRPr="00247E86">
        <w:rPr>
          <w:sz w:val="28"/>
          <w:szCs w:val="28"/>
        </w:rPr>
        <w:t>’</w:t>
      </w:r>
      <w:r w:rsidRPr="00247E86">
        <w:rPr>
          <w:sz w:val="28"/>
          <w:szCs w:val="28"/>
        </w:rPr>
        <w:t>s determination to crush the Marathas was also responsible for the decline of the Empire. The</w:t>
      </w:r>
      <w:r w:rsidR="00C71875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 xml:space="preserve">Emperor went to the Deccan to annex </w:t>
      </w:r>
      <w:proofErr w:type="spellStart"/>
      <w:r w:rsidRPr="00247E86">
        <w:rPr>
          <w:sz w:val="28"/>
          <w:szCs w:val="28"/>
        </w:rPr>
        <w:t>Golcunda</w:t>
      </w:r>
      <w:proofErr w:type="spellEnd"/>
      <w:r w:rsidRPr="00247E86">
        <w:rPr>
          <w:sz w:val="28"/>
          <w:szCs w:val="28"/>
        </w:rPr>
        <w:t xml:space="preserve"> in 1686 and </w:t>
      </w:r>
      <w:proofErr w:type="spellStart"/>
      <w:r w:rsidRPr="00247E86">
        <w:rPr>
          <w:sz w:val="28"/>
          <w:szCs w:val="28"/>
        </w:rPr>
        <w:t>Bijapur</w:t>
      </w:r>
      <w:proofErr w:type="spellEnd"/>
      <w:r w:rsidRPr="00247E86">
        <w:rPr>
          <w:sz w:val="28"/>
          <w:szCs w:val="28"/>
        </w:rPr>
        <w:t xml:space="preserve"> in 1687. These two states were not</w:t>
      </w:r>
      <w:r w:rsidR="00C71875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only Shia states but also supportive to the Marathas by providing employment and even military training.</w:t>
      </w:r>
      <w:r w:rsidR="00361444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A friendly policy towards these two states could have made them his allies against the Maratha.</w:t>
      </w:r>
      <w:r w:rsidR="00361444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But Aurangzeb could not see this possibility. The Mughal Empire, by this time, had become too vast to be</w:t>
      </w:r>
      <w:r w:rsidR="00361444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 xml:space="preserve">controlled efficiently by a </w:t>
      </w:r>
      <w:r w:rsidR="00AE4E7A" w:rsidRPr="00247E86">
        <w:rPr>
          <w:sz w:val="28"/>
          <w:szCs w:val="28"/>
        </w:rPr>
        <w:t>centralized</w:t>
      </w:r>
      <w:r w:rsidRPr="00247E86">
        <w:rPr>
          <w:sz w:val="28"/>
          <w:szCs w:val="28"/>
        </w:rPr>
        <w:t xml:space="preserve"> administration, especially Karnataka. Communication and transport</w:t>
      </w:r>
      <w:r w:rsidR="00361444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were poor and the frequent Maratha raids made it difficult for the nobles to collect the taxes. This was a</w:t>
      </w:r>
      <w:r w:rsidR="00361444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serious setback to the prestige of the Empire.</w:t>
      </w:r>
    </w:p>
    <w:p w:rsidR="003A46AA" w:rsidRPr="00247E86" w:rsidRDefault="00E263ED" w:rsidP="00C71875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247E86">
        <w:rPr>
          <w:sz w:val="28"/>
          <w:szCs w:val="28"/>
        </w:rPr>
        <w:t>4. Aurangzeb</w:t>
      </w:r>
      <w:r w:rsidR="003A46AA" w:rsidRPr="00247E86">
        <w:rPr>
          <w:sz w:val="28"/>
          <w:szCs w:val="28"/>
        </w:rPr>
        <w:t>’</w:t>
      </w:r>
      <w:r w:rsidRPr="00247E86">
        <w:rPr>
          <w:sz w:val="28"/>
          <w:szCs w:val="28"/>
        </w:rPr>
        <w:t>s Rajput policy</w:t>
      </w:r>
      <w:r w:rsidR="00361444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Aurangzeb did not attach enough importance to the Rajput alliance. In December 1678, he introduced a</w:t>
      </w:r>
      <w:r w:rsidR="00361444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 xml:space="preserve">change of policy towards the </w:t>
      </w:r>
      <w:proofErr w:type="spellStart"/>
      <w:r w:rsidRPr="00247E86">
        <w:rPr>
          <w:sz w:val="28"/>
          <w:szCs w:val="28"/>
        </w:rPr>
        <w:t>Rajputs</w:t>
      </w:r>
      <w:proofErr w:type="spellEnd"/>
      <w:r w:rsidRPr="00247E86">
        <w:rPr>
          <w:sz w:val="28"/>
          <w:szCs w:val="28"/>
        </w:rPr>
        <w:t xml:space="preserve"> who had contributed much to the growth of the Mughal Empire in</w:t>
      </w:r>
      <w:r w:rsidR="00361444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 xml:space="preserve">India. When he annexed </w:t>
      </w:r>
      <w:proofErr w:type="spellStart"/>
      <w:r w:rsidRPr="00247E86">
        <w:rPr>
          <w:sz w:val="28"/>
          <w:szCs w:val="28"/>
        </w:rPr>
        <w:t>Marwar</w:t>
      </w:r>
      <w:proofErr w:type="spellEnd"/>
      <w:r w:rsidRPr="00247E86">
        <w:rPr>
          <w:sz w:val="28"/>
          <w:szCs w:val="28"/>
        </w:rPr>
        <w:t>, Aurangzeb</w:t>
      </w:r>
      <w:r w:rsidR="00AE4E7A" w:rsidRPr="00247E86">
        <w:rPr>
          <w:sz w:val="28"/>
          <w:szCs w:val="28"/>
        </w:rPr>
        <w:t>’</w:t>
      </w:r>
      <w:r w:rsidRPr="00247E86">
        <w:rPr>
          <w:sz w:val="28"/>
          <w:szCs w:val="28"/>
        </w:rPr>
        <w:t xml:space="preserve">s aggressive policy drove the </w:t>
      </w:r>
      <w:proofErr w:type="spellStart"/>
      <w:r w:rsidRPr="00247E86">
        <w:rPr>
          <w:sz w:val="28"/>
          <w:szCs w:val="28"/>
        </w:rPr>
        <w:t>Rajputs</w:t>
      </w:r>
      <w:proofErr w:type="spellEnd"/>
      <w:r w:rsidRPr="00247E86">
        <w:rPr>
          <w:sz w:val="28"/>
          <w:szCs w:val="28"/>
        </w:rPr>
        <w:t xml:space="preserve"> to gather forces and</w:t>
      </w:r>
      <w:r w:rsidR="00361444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 xml:space="preserve">the Rajput War turned into almost a national uprising. The war continued till </w:t>
      </w:r>
      <w:proofErr w:type="spellStart"/>
      <w:r w:rsidRPr="00247E86">
        <w:rPr>
          <w:sz w:val="28"/>
          <w:szCs w:val="28"/>
        </w:rPr>
        <w:t>Bahadur</w:t>
      </w:r>
      <w:proofErr w:type="spellEnd"/>
      <w:r w:rsidRPr="00247E86">
        <w:rPr>
          <w:sz w:val="28"/>
          <w:szCs w:val="28"/>
        </w:rPr>
        <w:t xml:space="preserve"> Shah I, Aurangzeb</w:t>
      </w:r>
      <w:r w:rsidR="003A46AA" w:rsidRPr="00247E86">
        <w:rPr>
          <w:sz w:val="28"/>
          <w:szCs w:val="28"/>
        </w:rPr>
        <w:t>’</w:t>
      </w:r>
      <w:r w:rsidRPr="00247E86">
        <w:rPr>
          <w:sz w:val="28"/>
          <w:szCs w:val="28"/>
        </w:rPr>
        <w:t>s</w:t>
      </w:r>
      <w:r w:rsidR="003A46AA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 xml:space="preserve">son and successor, recognized </w:t>
      </w:r>
      <w:proofErr w:type="spellStart"/>
      <w:r w:rsidRPr="00247E86">
        <w:rPr>
          <w:sz w:val="28"/>
          <w:szCs w:val="28"/>
        </w:rPr>
        <w:t>Ajit</w:t>
      </w:r>
      <w:proofErr w:type="spellEnd"/>
      <w:r w:rsidRPr="00247E86">
        <w:rPr>
          <w:sz w:val="28"/>
          <w:szCs w:val="28"/>
        </w:rPr>
        <w:t xml:space="preserve"> Singh as the </w:t>
      </w:r>
      <w:proofErr w:type="spellStart"/>
      <w:r w:rsidRPr="00247E86">
        <w:rPr>
          <w:sz w:val="28"/>
          <w:szCs w:val="28"/>
        </w:rPr>
        <w:t>Rana</w:t>
      </w:r>
      <w:proofErr w:type="spellEnd"/>
      <w:r w:rsidRPr="00247E86">
        <w:rPr>
          <w:sz w:val="28"/>
          <w:szCs w:val="28"/>
        </w:rPr>
        <w:t xml:space="preserve"> of </w:t>
      </w:r>
      <w:proofErr w:type="spellStart"/>
      <w:r w:rsidRPr="00247E86">
        <w:rPr>
          <w:sz w:val="28"/>
          <w:szCs w:val="28"/>
        </w:rPr>
        <w:t>Marwar</w:t>
      </w:r>
      <w:proofErr w:type="spellEnd"/>
      <w:r w:rsidRPr="00247E86">
        <w:rPr>
          <w:sz w:val="28"/>
          <w:szCs w:val="28"/>
        </w:rPr>
        <w:t xml:space="preserve"> in 1709.</w:t>
      </w:r>
    </w:p>
    <w:p w:rsidR="00E263ED" w:rsidRPr="00247E86" w:rsidRDefault="00E263ED" w:rsidP="00C71875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247E86">
        <w:rPr>
          <w:sz w:val="28"/>
          <w:szCs w:val="28"/>
        </w:rPr>
        <w:t>5. Maratha revival</w:t>
      </w:r>
      <w:r w:rsidR="00361444" w:rsidRPr="00247E86">
        <w:rPr>
          <w:sz w:val="28"/>
          <w:szCs w:val="28"/>
        </w:rPr>
        <w:t xml:space="preserve"> </w:t>
      </w:r>
      <w:proofErr w:type="gramStart"/>
      <w:r w:rsidRPr="00247E86">
        <w:rPr>
          <w:sz w:val="28"/>
          <w:szCs w:val="28"/>
        </w:rPr>
        <w:t>By</w:t>
      </w:r>
      <w:proofErr w:type="gramEnd"/>
      <w:r w:rsidRPr="00247E86">
        <w:rPr>
          <w:sz w:val="28"/>
          <w:szCs w:val="28"/>
        </w:rPr>
        <w:t xml:space="preserve"> 1691, the Marathas (under the </w:t>
      </w:r>
      <w:proofErr w:type="spellStart"/>
      <w:r w:rsidRPr="00247E86">
        <w:rPr>
          <w:sz w:val="28"/>
          <w:szCs w:val="28"/>
        </w:rPr>
        <w:t>Peshwas</w:t>
      </w:r>
      <w:proofErr w:type="spellEnd"/>
      <w:r w:rsidRPr="00247E86">
        <w:rPr>
          <w:sz w:val="28"/>
          <w:szCs w:val="28"/>
        </w:rPr>
        <w:t>) had become strong enough to rise up in rebellion under Raja</w:t>
      </w:r>
      <w:r w:rsidR="00361444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 xml:space="preserve">Ram and other Maratha chiefs. They consolidated their positions in western India, dreaming of a </w:t>
      </w:r>
      <w:r w:rsidRPr="00247E86">
        <w:rPr>
          <w:sz w:val="28"/>
          <w:szCs w:val="28"/>
        </w:rPr>
        <w:lastRenderedPageBreak/>
        <w:t>greater</w:t>
      </w:r>
      <w:r w:rsidR="00361444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Maharashtra Empire. The Marathas grew into the strongest power in northern India and took up the role</w:t>
      </w:r>
      <w:r w:rsidR="00361444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 xml:space="preserve">of defenders of Hindustan against foreign invaders like Ahmed Shah </w:t>
      </w:r>
      <w:proofErr w:type="spellStart"/>
      <w:r w:rsidRPr="00247E86">
        <w:rPr>
          <w:sz w:val="28"/>
          <w:szCs w:val="28"/>
        </w:rPr>
        <w:t>Abdali</w:t>
      </w:r>
      <w:proofErr w:type="spellEnd"/>
      <w:r w:rsidRPr="00247E86">
        <w:rPr>
          <w:sz w:val="28"/>
          <w:szCs w:val="28"/>
        </w:rPr>
        <w:t>. The Maratha conquests in</w:t>
      </w:r>
      <w:r w:rsidR="00361444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 xml:space="preserve">the north accelerated the disintegration of the Empire. </w:t>
      </w:r>
    </w:p>
    <w:p w:rsidR="002419D2" w:rsidRPr="00247E86" w:rsidRDefault="00465FD5" w:rsidP="00E263ED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hyperlink r:id="rId11" w:tgtFrame="_blank" w:tooltip="6. The weak nobles and party factionsThe weak characters of..." w:history="1">
        <w:r w:rsidR="00E263ED" w:rsidRPr="00247E86">
          <w:rPr>
            <w:rStyle w:val="Hyperlink"/>
            <w:sz w:val="28"/>
            <w:szCs w:val="28"/>
          </w:rPr>
          <w:t xml:space="preserve">5. </w:t>
        </w:r>
      </w:hyperlink>
      <w:r w:rsidR="00E263ED" w:rsidRPr="00247E86">
        <w:rPr>
          <w:sz w:val="28"/>
          <w:szCs w:val="28"/>
        </w:rPr>
        <w:t>6. The weak nobles and party factions</w:t>
      </w:r>
      <w:r w:rsidR="00361444" w:rsidRPr="00247E86">
        <w:rPr>
          <w:sz w:val="28"/>
          <w:szCs w:val="28"/>
        </w:rPr>
        <w:t xml:space="preserve"> </w:t>
      </w:r>
      <w:proofErr w:type="gramStart"/>
      <w:r w:rsidR="00E263ED" w:rsidRPr="00247E86">
        <w:rPr>
          <w:sz w:val="28"/>
          <w:szCs w:val="28"/>
        </w:rPr>
        <w:t>The</w:t>
      </w:r>
      <w:proofErr w:type="gramEnd"/>
      <w:r w:rsidR="00E263ED" w:rsidRPr="00247E86">
        <w:rPr>
          <w:sz w:val="28"/>
          <w:szCs w:val="28"/>
        </w:rPr>
        <w:t xml:space="preserve"> weak characters of the nobility hastened the downfall of the Mughal Empire. The nobility were only</w:t>
      </w:r>
      <w:r w:rsidR="00361444" w:rsidRPr="00247E86">
        <w:rPr>
          <w:sz w:val="28"/>
          <w:szCs w:val="28"/>
        </w:rPr>
        <w:t xml:space="preserve"> </w:t>
      </w:r>
      <w:r w:rsidR="00E263ED" w:rsidRPr="00247E86">
        <w:rPr>
          <w:sz w:val="28"/>
          <w:szCs w:val="28"/>
        </w:rPr>
        <w:t>interested in increasing their power and influence. The country was often broken apart by civil wars due to</w:t>
      </w:r>
      <w:r w:rsidR="00361444" w:rsidRPr="00247E86">
        <w:rPr>
          <w:sz w:val="28"/>
          <w:szCs w:val="28"/>
        </w:rPr>
        <w:t xml:space="preserve"> </w:t>
      </w:r>
      <w:r w:rsidR="00E263ED" w:rsidRPr="00247E86">
        <w:rPr>
          <w:sz w:val="28"/>
          <w:szCs w:val="28"/>
        </w:rPr>
        <w:t>the quarrelsome nobles. The nobility was divided into two broad factions:</w:t>
      </w:r>
      <w:r w:rsidR="00E263ED" w:rsidRPr="00247E86">
        <w:rPr>
          <w:sz w:val="28"/>
          <w:szCs w:val="28"/>
        </w:rPr>
        <w:sym w:font="Symbol" w:char="F0A7"/>
      </w:r>
      <w:r w:rsidR="00E263ED" w:rsidRPr="00247E86">
        <w:rPr>
          <w:sz w:val="28"/>
          <w:szCs w:val="28"/>
        </w:rPr>
        <w:t xml:space="preserve"> The Hindustani or Indo-Muslim party, who were the Afghan nobles, the </w:t>
      </w:r>
      <w:proofErr w:type="spellStart"/>
      <w:r w:rsidR="00E263ED" w:rsidRPr="00247E86">
        <w:rPr>
          <w:sz w:val="28"/>
          <w:szCs w:val="28"/>
        </w:rPr>
        <w:t>Sayyids</w:t>
      </w:r>
      <w:proofErr w:type="spellEnd"/>
      <w:r w:rsidR="00E263ED" w:rsidRPr="00247E86">
        <w:rPr>
          <w:sz w:val="28"/>
          <w:szCs w:val="28"/>
        </w:rPr>
        <w:t xml:space="preserve"> of </w:t>
      </w:r>
      <w:proofErr w:type="spellStart"/>
      <w:r w:rsidR="00E263ED" w:rsidRPr="00247E86">
        <w:rPr>
          <w:sz w:val="28"/>
          <w:szCs w:val="28"/>
        </w:rPr>
        <w:t>Barha</w:t>
      </w:r>
      <w:proofErr w:type="spellEnd"/>
      <w:r w:rsidR="00E263ED" w:rsidRPr="00247E86">
        <w:rPr>
          <w:sz w:val="28"/>
          <w:szCs w:val="28"/>
        </w:rPr>
        <w:t xml:space="preserve"> and Khan-i- </w:t>
      </w:r>
      <w:proofErr w:type="spellStart"/>
      <w:r w:rsidR="00E263ED" w:rsidRPr="00247E86">
        <w:rPr>
          <w:sz w:val="28"/>
          <w:szCs w:val="28"/>
        </w:rPr>
        <w:t>Dawran</w:t>
      </w:r>
      <w:proofErr w:type="spellEnd"/>
      <w:r w:rsidR="00E263ED" w:rsidRPr="00247E86">
        <w:rPr>
          <w:sz w:val="28"/>
          <w:szCs w:val="28"/>
        </w:rPr>
        <w:t xml:space="preserve"> whose ancestors had come to India from </w:t>
      </w:r>
      <w:proofErr w:type="spellStart"/>
      <w:r w:rsidR="00E263ED" w:rsidRPr="00247E86">
        <w:rPr>
          <w:sz w:val="28"/>
          <w:szCs w:val="28"/>
        </w:rPr>
        <w:t>Badakhshan</w:t>
      </w:r>
      <w:proofErr w:type="spellEnd"/>
      <w:r w:rsidR="00E263ED" w:rsidRPr="00247E86">
        <w:rPr>
          <w:sz w:val="28"/>
          <w:szCs w:val="28"/>
        </w:rPr>
        <w:t>. These Indian Muslims were mostly aligned with the Hindus.</w:t>
      </w:r>
      <w:r w:rsidR="00E263ED" w:rsidRPr="00247E86">
        <w:rPr>
          <w:sz w:val="28"/>
          <w:szCs w:val="28"/>
        </w:rPr>
        <w:sym w:font="Symbol" w:char="F0A7"/>
      </w:r>
      <w:r w:rsidR="00E263ED" w:rsidRPr="00247E86">
        <w:rPr>
          <w:sz w:val="28"/>
          <w:szCs w:val="28"/>
        </w:rPr>
        <w:t xml:space="preserve"> The foreign nobles were called Mughals as a whole but were divided into two groups. Those who came from Trans-</w:t>
      </w:r>
      <w:proofErr w:type="spellStart"/>
      <w:r w:rsidR="00E263ED" w:rsidRPr="00247E86">
        <w:rPr>
          <w:sz w:val="28"/>
          <w:szCs w:val="28"/>
        </w:rPr>
        <w:t>oxania</w:t>
      </w:r>
      <w:proofErr w:type="spellEnd"/>
      <w:r w:rsidR="00E263ED" w:rsidRPr="00247E86">
        <w:rPr>
          <w:sz w:val="28"/>
          <w:szCs w:val="28"/>
        </w:rPr>
        <w:t xml:space="preserve"> and other parts of Central Asia were mostly Sunni (The </w:t>
      </w:r>
      <w:proofErr w:type="spellStart"/>
      <w:r w:rsidR="00E263ED" w:rsidRPr="00247E86">
        <w:rPr>
          <w:sz w:val="28"/>
          <w:szCs w:val="28"/>
        </w:rPr>
        <w:t>Turrani</w:t>
      </w:r>
      <w:proofErr w:type="spellEnd"/>
      <w:r w:rsidR="00E263ED" w:rsidRPr="00247E86">
        <w:rPr>
          <w:sz w:val="28"/>
          <w:szCs w:val="28"/>
        </w:rPr>
        <w:t xml:space="preserve"> Party). The </w:t>
      </w:r>
      <w:proofErr w:type="spellStart"/>
      <w:r w:rsidR="00E263ED" w:rsidRPr="00247E86">
        <w:rPr>
          <w:sz w:val="28"/>
          <w:szCs w:val="28"/>
        </w:rPr>
        <w:t>Irani</w:t>
      </w:r>
      <w:proofErr w:type="spellEnd"/>
      <w:r w:rsidR="00E263ED" w:rsidRPr="00247E86">
        <w:rPr>
          <w:sz w:val="28"/>
          <w:szCs w:val="28"/>
        </w:rPr>
        <w:t xml:space="preserve"> nobles who were from Persia were mostly Shias.</w:t>
      </w:r>
      <w:r w:rsidR="00361444" w:rsidRPr="00247E86">
        <w:rPr>
          <w:sz w:val="28"/>
          <w:szCs w:val="28"/>
        </w:rPr>
        <w:t xml:space="preserve"> </w:t>
      </w:r>
      <w:r w:rsidR="00E263ED" w:rsidRPr="00247E86">
        <w:rPr>
          <w:sz w:val="28"/>
          <w:szCs w:val="28"/>
        </w:rPr>
        <w:t xml:space="preserve">During the reign of </w:t>
      </w:r>
      <w:proofErr w:type="spellStart"/>
      <w:r w:rsidR="00E263ED" w:rsidRPr="00247E86">
        <w:rPr>
          <w:sz w:val="28"/>
          <w:szCs w:val="28"/>
        </w:rPr>
        <w:t>Bahadur</w:t>
      </w:r>
      <w:proofErr w:type="spellEnd"/>
      <w:r w:rsidR="00E263ED" w:rsidRPr="00247E86">
        <w:rPr>
          <w:sz w:val="28"/>
          <w:szCs w:val="28"/>
        </w:rPr>
        <w:t xml:space="preserve"> Shah and </w:t>
      </w:r>
      <w:proofErr w:type="spellStart"/>
      <w:r w:rsidR="00E263ED" w:rsidRPr="00247E86">
        <w:rPr>
          <w:sz w:val="28"/>
          <w:szCs w:val="28"/>
        </w:rPr>
        <w:t>Jahandar</w:t>
      </w:r>
      <w:proofErr w:type="spellEnd"/>
      <w:r w:rsidR="00E263ED" w:rsidRPr="00247E86">
        <w:rPr>
          <w:sz w:val="28"/>
          <w:szCs w:val="28"/>
        </w:rPr>
        <w:t xml:space="preserve"> Shah, the </w:t>
      </w:r>
      <w:proofErr w:type="spellStart"/>
      <w:r w:rsidR="00E263ED" w:rsidRPr="00247E86">
        <w:rPr>
          <w:sz w:val="28"/>
          <w:szCs w:val="28"/>
        </w:rPr>
        <w:t>Irani</w:t>
      </w:r>
      <w:proofErr w:type="spellEnd"/>
      <w:r w:rsidR="00E263ED" w:rsidRPr="00247E86">
        <w:rPr>
          <w:sz w:val="28"/>
          <w:szCs w:val="28"/>
        </w:rPr>
        <w:t xml:space="preserve"> party was in power with </w:t>
      </w:r>
      <w:proofErr w:type="spellStart"/>
      <w:r w:rsidR="00E263ED" w:rsidRPr="00247E86">
        <w:rPr>
          <w:sz w:val="28"/>
          <w:szCs w:val="28"/>
        </w:rPr>
        <w:t>Zulfikhar</w:t>
      </w:r>
      <w:proofErr w:type="spellEnd"/>
      <w:r w:rsidR="00E263ED" w:rsidRPr="00247E86">
        <w:rPr>
          <w:sz w:val="28"/>
          <w:szCs w:val="28"/>
        </w:rPr>
        <w:t xml:space="preserve"> </w:t>
      </w:r>
      <w:proofErr w:type="spellStart"/>
      <w:r w:rsidR="00E263ED" w:rsidRPr="00247E86">
        <w:rPr>
          <w:sz w:val="28"/>
          <w:szCs w:val="28"/>
        </w:rPr>
        <w:t>Khanas</w:t>
      </w:r>
      <w:proofErr w:type="spellEnd"/>
      <w:r w:rsidR="00E263ED" w:rsidRPr="00247E86">
        <w:rPr>
          <w:sz w:val="28"/>
          <w:szCs w:val="28"/>
        </w:rPr>
        <w:t xml:space="preserve"> leader. But from the time of </w:t>
      </w:r>
      <w:proofErr w:type="spellStart"/>
      <w:r w:rsidR="00E263ED" w:rsidRPr="00247E86">
        <w:rPr>
          <w:sz w:val="28"/>
          <w:szCs w:val="28"/>
        </w:rPr>
        <w:t>Farrukhsiyyars</w:t>
      </w:r>
      <w:proofErr w:type="spellEnd"/>
      <w:r w:rsidR="00E263ED" w:rsidRPr="00247E86">
        <w:rPr>
          <w:sz w:val="28"/>
          <w:szCs w:val="28"/>
        </w:rPr>
        <w:t xml:space="preserve"> reign, the Hindustani party, together with the </w:t>
      </w:r>
      <w:proofErr w:type="spellStart"/>
      <w:r w:rsidR="00E263ED" w:rsidRPr="00247E86">
        <w:rPr>
          <w:sz w:val="28"/>
          <w:szCs w:val="28"/>
        </w:rPr>
        <w:t>Turrani</w:t>
      </w:r>
      <w:proofErr w:type="spellEnd"/>
      <w:r w:rsidR="003A46AA" w:rsidRPr="00247E86">
        <w:rPr>
          <w:sz w:val="28"/>
          <w:szCs w:val="28"/>
        </w:rPr>
        <w:t xml:space="preserve"> </w:t>
      </w:r>
      <w:r w:rsidR="00E263ED" w:rsidRPr="00247E86">
        <w:rPr>
          <w:sz w:val="28"/>
          <w:szCs w:val="28"/>
        </w:rPr>
        <w:t xml:space="preserve">group, took over power. At the end, the </w:t>
      </w:r>
      <w:proofErr w:type="spellStart"/>
      <w:r w:rsidR="00E263ED" w:rsidRPr="00247E86">
        <w:rPr>
          <w:sz w:val="28"/>
          <w:szCs w:val="28"/>
        </w:rPr>
        <w:t>Turranians</w:t>
      </w:r>
      <w:proofErr w:type="spellEnd"/>
      <w:r w:rsidR="00E263ED" w:rsidRPr="00247E86">
        <w:rPr>
          <w:sz w:val="28"/>
          <w:szCs w:val="28"/>
        </w:rPr>
        <w:t xml:space="preserve"> and the Iranians joined together against the</w:t>
      </w:r>
      <w:r w:rsidR="00361444" w:rsidRPr="00247E86">
        <w:rPr>
          <w:sz w:val="28"/>
          <w:szCs w:val="28"/>
        </w:rPr>
        <w:t xml:space="preserve"> </w:t>
      </w:r>
      <w:r w:rsidR="00E263ED" w:rsidRPr="00247E86">
        <w:rPr>
          <w:sz w:val="28"/>
          <w:szCs w:val="28"/>
        </w:rPr>
        <w:t>Hindustanis. This factionalism grew stronger in the absence of a strong emperor.</w:t>
      </w:r>
    </w:p>
    <w:p w:rsidR="00E263ED" w:rsidRPr="00247E86" w:rsidRDefault="00E263ED" w:rsidP="00E263ED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247E86">
        <w:rPr>
          <w:sz w:val="28"/>
          <w:szCs w:val="28"/>
        </w:rPr>
        <w:t>7. Administrative weaknesses</w:t>
      </w:r>
      <w:r w:rsidR="00361444" w:rsidRPr="00247E86">
        <w:rPr>
          <w:sz w:val="28"/>
          <w:szCs w:val="28"/>
        </w:rPr>
        <w:t xml:space="preserve"> </w:t>
      </w:r>
      <w:r w:rsidR="002419D2" w:rsidRPr="00247E86">
        <w:rPr>
          <w:sz w:val="28"/>
          <w:szCs w:val="28"/>
        </w:rPr>
        <w:t>corrupt</w:t>
      </w:r>
      <w:r w:rsidRPr="00247E86">
        <w:rPr>
          <w:sz w:val="28"/>
          <w:szCs w:val="28"/>
        </w:rPr>
        <w:t xml:space="preserve"> administration</w:t>
      </w:r>
      <w:r w:rsidR="00361444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The Mughal administration became full of corruption even before the death of Aurangzeb. Officers of all</w:t>
      </w:r>
      <w:r w:rsidR="00361444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ranks took bribes. On the other hand, the high rate of taxation ruined the people who lost interest in</w:t>
      </w:r>
      <w:r w:rsidR="00361444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 xml:space="preserve">production. In the reign of Shah </w:t>
      </w:r>
      <w:proofErr w:type="spellStart"/>
      <w:r w:rsidRPr="00247E86">
        <w:rPr>
          <w:sz w:val="28"/>
          <w:szCs w:val="28"/>
        </w:rPr>
        <w:t>Jahan</w:t>
      </w:r>
      <w:proofErr w:type="spellEnd"/>
      <w:r w:rsidRPr="00247E86">
        <w:rPr>
          <w:sz w:val="28"/>
          <w:szCs w:val="28"/>
        </w:rPr>
        <w:t>, the state demand had been raised to half of the produce. His</w:t>
      </w:r>
      <w:r w:rsidR="00361444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immense expenditure on the construction of numerous buildings worsened the condition of the finances.</w:t>
      </w:r>
      <w:r w:rsidR="00361444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The tyrannical administration of the provincial governors brought further misery to the people who could</w:t>
      </w:r>
      <w:r w:rsidR="00361444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go nowhere for redress.</w:t>
      </w:r>
      <w:r w:rsidR="00361444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 xml:space="preserve">The </w:t>
      </w:r>
      <w:proofErr w:type="spellStart"/>
      <w:proofErr w:type="gramStart"/>
      <w:r w:rsidRPr="00247E86">
        <w:rPr>
          <w:sz w:val="28"/>
          <w:szCs w:val="28"/>
        </w:rPr>
        <w:t>Mansabdari</w:t>
      </w:r>
      <w:proofErr w:type="spellEnd"/>
      <w:r w:rsidR="00361444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 xml:space="preserve"> system</w:t>
      </w:r>
      <w:proofErr w:type="gramEnd"/>
      <w:r w:rsidR="00361444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A</w:t>
      </w:r>
      <w:r w:rsidR="00361444" w:rsidRPr="00247E86">
        <w:rPr>
          <w:sz w:val="28"/>
          <w:szCs w:val="28"/>
        </w:rPr>
        <w:t xml:space="preserve"> </w:t>
      </w:r>
      <w:proofErr w:type="spellStart"/>
      <w:r w:rsidRPr="00247E86">
        <w:rPr>
          <w:sz w:val="28"/>
          <w:szCs w:val="28"/>
        </w:rPr>
        <w:t>mansab</w:t>
      </w:r>
      <w:proofErr w:type="spellEnd"/>
      <w:r w:rsidRPr="00247E86">
        <w:rPr>
          <w:sz w:val="28"/>
          <w:szCs w:val="28"/>
        </w:rPr>
        <w:t xml:space="preserve"> meant an official appointment of rank and profit, which was held by every officer of the state.</w:t>
      </w:r>
      <w:r w:rsidR="00361444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They were bound theoretically to supply a number of troops for the military service of the state.</w:t>
      </w:r>
      <w:r w:rsidR="002419D2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 xml:space="preserve">The </w:t>
      </w:r>
      <w:proofErr w:type="spellStart"/>
      <w:r w:rsidRPr="00247E86">
        <w:rPr>
          <w:sz w:val="28"/>
          <w:szCs w:val="28"/>
        </w:rPr>
        <w:t>mansabdars</w:t>
      </w:r>
      <w:proofErr w:type="spellEnd"/>
      <w:r w:rsidRPr="00247E86">
        <w:rPr>
          <w:sz w:val="28"/>
          <w:szCs w:val="28"/>
        </w:rPr>
        <w:t xml:space="preserve"> were the official nobility of the country. They were directly recruited, promoted and</w:t>
      </w:r>
      <w:r w:rsidR="00584F65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 xml:space="preserve">suspended by the Emperor himself. The </w:t>
      </w:r>
      <w:proofErr w:type="spellStart"/>
      <w:r w:rsidRPr="00247E86">
        <w:rPr>
          <w:sz w:val="28"/>
          <w:szCs w:val="28"/>
        </w:rPr>
        <w:t>mansabdari</w:t>
      </w:r>
      <w:proofErr w:type="spellEnd"/>
      <w:r w:rsidRPr="00247E86">
        <w:rPr>
          <w:sz w:val="28"/>
          <w:szCs w:val="28"/>
        </w:rPr>
        <w:t xml:space="preserve"> system later deteriorated, therefore, with the</w:t>
      </w:r>
      <w:r w:rsidR="00361444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 xml:space="preserve">ascendancy of weak rulers on the throne and as corruption and repression increased. </w:t>
      </w:r>
    </w:p>
    <w:p w:rsidR="00361444" w:rsidRPr="00247E86" w:rsidRDefault="00465FD5" w:rsidP="00E263ED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hyperlink r:id="rId12" w:tgtFrame="_blank" w:tooltip="Condition of the peopleThe people of India suffered greatly..." w:history="1">
        <w:r w:rsidR="00E263ED" w:rsidRPr="00247E86">
          <w:rPr>
            <w:rStyle w:val="Hyperlink"/>
            <w:sz w:val="28"/>
            <w:szCs w:val="28"/>
          </w:rPr>
          <w:t xml:space="preserve">6. </w:t>
        </w:r>
      </w:hyperlink>
      <w:r w:rsidR="00E263ED" w:rsidRPr="00247E86">
        <w:rPr>
          <w:sz w:val="28"/>
          <w:szCs w:val="28"/>
        </w:rPr>
        <w:t>Condition of the people</w:t>
      </w:r>
    </w:p>
    <w:p w:rsidR="002419D2" w:rsidRPr="00247E86" w:rsidRDefault="00E263ED" w:rsidP="00361444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247E86">
        <w:rPr>
          <w:sz w:val="28"/>
          <w:szCs w:val="28"/>
        </w:rPr>
        <w:t>The people of India suffered greatly. The land revenue taxes increased from the time of Akbar. The</w:t>
      </w:r>
      <w:r w:rsidR="00361444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nobles were mistreated and cheated out of their land rights. In response, they often broke official</w:t>
      </w:r>
      <w:r w:rsidR="00361444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 xml:space="preserve">regulations and behaved cruelly. </w:t>
      </w:r>
      <w:r w:rsidR="00361444" w:rsidRPr="00247E86">
        <w:rPr>
          <w:sz w:val="28"/>
          <w:szCs w:val="28"/>
        </w:rPr>
        <w:t>People’s</w:t>
      </w:r>
      <w:r w:rsidRPr="00247E86">
        <w:rPr>
          <w:sz w:val="28"/>
          <w:szCs w:val="28"/>
        </w:rPr>
        <w:t xml:space="preserve"> miseries increased after </w:t>
      </w:r>
      <w:proofErr w:type="spellStart"/>
      <w:proofErr w:type="gramStart"/>
      <w:r w:rsidRPr="00247E86">
        <w:rPr>
          <w:sz w:val="28"/>
          <w:szCs w:val="28"/>
        </w:rPr>
        <w:t>Aurangzebs</w:t>
      </w:r>
      <w:proofErr w:type="spellEnd"/>
      <w:proofErr w:type="gramEnd"/>
      <w:r w:rsidRPr="00247E86">
        <w:rPr>
          <w:sz w:val="28"/>
          <w:szCs w:val="28"/>
        </w:rPr>
        <w:t xml:space="preserve"> death and peasants often</w:t>
      </w:r>
      <w:r w:rsidR="00361444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left their lands in despair.</w:t>
      </w:r>
      <w:r w:rsidR="00361444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 xml:space="preserve">The discontent of the peasants was an added reason for the uprisings of the </w:t>
      </w:r>
      <w:proofErr w:type="spellStart"/>
      <w:r w:rsidRPr="00247E86">
        <w:rPr>
          <w:sz w:val="28"/>
          <w:szCs w:val="28"/>
        </w:rPr>
        <w:t>Satnanis</w:t>
      </w:r>
      <w:proofErr w:type="spellEnd"/>
      <w:r w:rsidRPr="00247E86">
        <w:rPr>
          <w:sz w:val="28"/>
          <w:szCs w:val="28"/>
        </w:rPr>
        <w:t xml:space="preserve">, the </w:t>
      </w:r>
      <w:proofErr w:type="spellStart"/>
      <w:r w:rsidRPr="00247E86">
        <w:rPr>
          <w:sz w:val="28"/>
          <w:szCs w:val="28"/>
        </w:rPr>
        <w:t>Jats</w:t>
      </w:r>
      <w:proofErr w:type="spellEnd"/>
      <w:r w:rsidRPr="00247E86">
        <w:rPr>
          <w:sz w:val="28"/>
          <w:szCs w:val="28"/>
        </w:rPr>
        <w:t xml:space="preserve"> and the</w:t>
      </w:r>
      <w:r w:rsidR="00584F65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Sikhs. Many peasants formed bands of robbers and adventurers weakening law and order further.</w:t>
      </w:r>
    </w:p>
    <w:p w:rsidR="00E263ED" w:rsidRPr="00247E86" w:rsidRDefault="00E263ED" w:rsidP="00361444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247E86">
        <w:rPr>
          <w:sz w:val="28"/>
          <w:szCs w:val="28"/>
        </w:rPr>
        <w:t>8. The demoralized Mughal army</w:t>
      </w:r>
      <w:r w:rsidR="00361444" w:rsidRPr="00247E86">
        <w:rPr>
          <w:sz w:val="28"/>
          <w:szCs w:val="28"/>
        </w:rPr>
        <w:t xml:space="preserve"> </w:t>
      </w:r>
      <w:proofErr w:type="gramStart"/>
      <w:r w:rsidRPr="00247E86">
        <w:rPr>
          <w:sz w:val="28"/>
          <w:szCs w:val="28"/>
        </w:rPr>
        <w:t>The</w:t>
      </w:r>
      <w:proofErr w:type="gramEnd"/>
      <w:r w:rsidRPr="00247E86">
        <w:rPr>
          <w:sz w:val="28"/>
          <w:szCs w:val="28"/>
        </w:rPr>
        <w:t xml:space="preserve"> condition of the army was deplorable. The immense wealth of India and the wine and comforts they</w:t>
      </w:r>
      <w:r w:rsidR="00361444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 xml:space="preserve">enjoyed </w:t>
      </w:r>
      <w:r w:rsidR="00584F65" w:rsidRPr="00247E86">
        <w:rPr>
          <w:sz w:val="28"/>
          <w:szCs w:val="28"/>
        </w:rPr>
        <w:t>demoralized</w:t>
      </w:r>
      <w:r w:rsidRPr="00247E86">
        <w:rPr>
          <w:sz w:val="28"/>
          <w:szCs w:val="28"/>
        </w:rPr>
        <w:t xml:space="preserve"> the Mughal army and led to its deterioration. The Mughal army was so weak that</w:t>
      </w:r>
      <w:r w:rsidR="00584F65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even after three attempts it failed to capture Kandahar. In 1739, Nader Shah, the Persian invader, easily</w:t>
      </w:r>
      <w:r w:rsidR="00361444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plundered Delhi and carried out a wholesale massacre. The people lost all respect for the Mughal</w:t>
      </w:r>
      <w:r w:rsidR="00361444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sovereign.</w:t>
      </w:r>
      <w:r w:rsidR="00361444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Misuse of revenue by the nobles</w:t>
      </w:r>
      <w:r w:rsidR="00361444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The Mughal army was formed of contingents maintained by the great nobles from the revenues or</w:t>
      </w:r>
      <w:r w:rsidR="00361444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assignments of their posts. With the weakening of the central control, the nobles used those assignments</w:t>
      </w:r>
      <w:r w:rsidR="00361444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to benefit themselves.</w:t>
      </w:r>
      <w:r w:rsidR="00361444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La</w:t>
      </w:r>
      <w:r w:rsidR="00584F65" w:rsidRPr="00247E86">
        <w:rPr>
          <w:sz w:val="28"/>
          <w:szCs w:val="28"/>
        </w:rPr>
        <w:t>ck of</w:t>
      </w:r>
      <w:r w:rsidRPr="00247E86">
        <w:rPr>
          <w:sz w:val="28"/>
          <w:szCs w:val="28"/>
        </w:rPr>
        <w:t xml:space="preserve"> discipline</w:t>
      </w:r>
      <w:r w:rsidR="00361444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became lax in the army. There was no regular punishment for military crimes. Aurangzeb often</w:t>
      </w:r>
      <w:r w:rsidR="00361444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ignored acts of treason and cowardice, and even neglect of duty. There was no drill in the army and each</w:t>
      </w:r>
      <w:r w:rsidR="00361444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soldier trained as he wished with his weapons.</w:t>
      </w:r>
      <w:r w:rsidR="00361444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Outdated weapons</w:t>
      </w:r>
      <w:r w:rsidR="00361444" w:rsidRPr="00247E86">
        <w:rPr>
          <w:sz w:val="28"/>
          <w:szCs w:val="28"/>
        </w:rPr>
        <w:t xml:space="preserve"> </w:t>
      </w:r>
      <w:proofErr w:type="gramStart"/>
      <w:r w:rsidRPr="00247E86">
        <w:rPr>
          <w:sz w:val="28"/>
          <w:szCs w:val="28"/>
        </w:rPr>
        <w:t>The</w:t>
      </w:r>
      <w:proofErr w:type="gramEnd"/>
      <w:r w:rsidRPr="00247E86">
        <w:rPr>
          <w:sz w:val="28"/>
          <w:szCs w:val="28"/>
        </w:rPr>
        <w:t xml:space="preserve"> weapons and methods of warfare had become outdated by this time. They depended mostly on</w:t>
      </w:r>
      <w:r w:rsidR="00584F65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 xml:space="preserve">artillery and the </w:t>
      </w:r>
      <w:proofErr w:type="spellStart"/>
      <w:r w:rsidRPr="00247E86">
        <w:rPr>
          <w:sz w:val="28"/>
          <w:szCs w:val="28"/>
        </w:rPr>
        <w:t>armour</w:t>
      </w:r>
      <w:proofErr w:type="spellEnd"/>
      <w:r w:rsidRPr="00247E86">
        <w:rPr>
          <w:sz w:val="28"/>
          <w:szCs w:val="28"/>
        </w:rPr>
        <w:t>-clad cavalry. The artillery was local and followed by a huge camp of various</w:t>
      </w:r>
      <w:r w:rsidR="00361444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people of different ages, combatants, and non-combatants, and numerous elephants, cattle and beasts of</w:t>
      </w:r>
      <w:r w:rsidR="00361444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burden. In the eighteenth century, musketry was already introduced in other armies, and the Maratha</w:t>
      </w:r>
      <w:r w:rsidR="00361444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cavalry with their swiftness and suddenness could easily bring disorder in the Mughal camps.</w:t>
      </w:r>
      <w:r w:rsidR="00361444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Not a national army</w:t>
      </w:r>
      <w:r w:rsidR="00361444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The Mughal army comprised various elements of people who fought battles in their individual ways. With</w:t>
      </w:r>
      <w:r w:rsidR="00361444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 xml:space="preserve">the expansion of the Empire, the army became too huge and uncontrollable. Moreover, the jealousies and </w:t>
      </w:r>
    </w:p>
    <w:p w:rsidR="002419D2" w:rsidRPr="00247E86" w:rsidRDefault="00465FD5" w:rsidP="002419D2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hyperlink r:id="rId13" w:tgtFrame="_blank" w:tooltip="rivalries of the high-ranking officials in the army often d..." w:history="1">
        <w:r w:rsidR="00E263ED" w:rsidRPr="00247E86">
          <w:rPr>
            <w:rStyle w:val="Hyperlink"/>
            <w:sz w:val="28"/>
            <w:szCs w:val="28"/>
          </w:rPr>
          <w:t xml:space="preserve">7. </w:t>
        </w:r>
      </w:hyperlink>
      <w:proofErr w:type="gramStart"/>
      <w:r w:rsidR="00E263ED" w:rsidRPr="00247E86">
        <w:rPr>
          <w:sz w:val="28"/>
          <w:szCs w:val="28"/>
        </w:rPr>
        <w:t>rivalries</w:t>
      </w:r>
      <w:proofErr w:type="gramEnd"/>
      <w:r w:rsidR="00E263ED" w:rsidRPr="00247E86">
        <w:rPr>
          <w:sz w:val="28"/>
          <w:szCs w:val="28"/>
        </w:rPr>
        <w:t xml:space="preserve"> of the high-ranking officials in the army often destroyed the chances of victory during the</w:t>
      </w:r>
      <w:r w:rsidR="003A53F4" w:rsidRPr="00247E86">
        <w:rPr>
          <w:sz w:val="28"/>
          <w:szCs w:val="28"/>
        </w:rPr>
        <w:t xml:space="preserve"> </w:t>
      </w:r>
      <w:r w:rsidR="00E263ED" w:rsidRPr="00247E86">
        <w:rPr>
          <w:sz w:val="28"/>
          <w:szCs w:val="28"/>
        </w:rPr>
        <w:t xml:space="preserve">campaigns.9. The </w:t>
      </w:r>
      <w:proofErr w:type="spellStart"/>
      <w:r w:rsidR="00E263ED" w:rsidRPr="00247E86">
        <w:rPr>
          <w:sz w:val="28"/>
          <w:szCs w:val="28"/>
        </w:rPr>
        <w:t>Persion’s</w:t>
      </w:r>
      <w:proofErr w:type="spellEnd"/>
      <w:r w:rsidR="00E263ED" w:rsidRPr="00247E86">
        <w:rPr>
          <w:sz w:val="28"/>
          <w:szCs w:val="28"/>
        </w:rPr>
        <w:t xml:space="preserve"> invasions of </w:t>
      </w:r>
      <w:r w:rsidR="00E263ED" w:rsidRPr="00247E86">
        <w:rPr>
          <w:sz w:val="28"/>
          <w:szCs w:val="28"/>
        </w:rPr>
        <w:lastRenderedPageBreak/>
        <w:t xml:space="preserve">Ahmed Shah </w:t>
      </w:r>
      <w:proofErr w:type="spellStart"/>
      <w:r w:rsidR="00E263ED" w:rsidRPr="00247E86">
        <w:rPr>
          <w:sz w:val="28"/>
          <w:szCs w:val="28"/>
        </w:rPr>
        <w:t>Abdali</w:t>
      </w:r>
      <w:proofErr w:type="spellEnd"/>
      <w:r w:rsidR="003A53F4" w:rsidRPr="00247E86">
        <w:rPr>
          <w:sz w:val="28"/>
          <w:szCs w:val="28"/>
        </w:rPr>
        <w:t xml:space="preserve"> </w:t>
      </w:r>
      <w:r w:rsidR="00E263ED" w:rsidRPr="00247E86">
        <w:rPr>
          <w:sz w:val="28"/>
          <w:szCs w:val="28"/>
        </w:rPr>
        <w:t xml:space="preserve">The invasions of Ahmed Shah </w:t>
      </w:r>
      <w:proofErr w:type="spellStart"/>
      <w:r w:rsidR="00E263ED" w:rsidRPr="00247E86">
        <w:rPr>
          <w:sz w:val="28"/>
          <w:szCs w:val="28"/>
        </w:rPr>
        <w:t>Abdali</w:t>
      </w:r>
      <w:proofErr w:type="spellEnd"/>
      <w:r w:rsidR="00E263ED" w:rsidRPr="00247E86">
        <w:rPr>
          <w:sz w:val="28"/>
          <w:szCs w:val="28"/>
        </w:rPr>
        <w:t>, the invader from Persia and the son of Nadir Shah, hastened the</w:t>
      </w:r>
      <w:r w:rsidR="003A53F4" w:rsidRPr="00247E86">
        <w:rPr>
          <w:sz w:val="28"/>
          <w:szCs w:val="28"/>
        </w:rPr>
        <w:t xml:space="preserve"> </w:t>
      </w:r>
      <w:r w:rsidR="00E263ED" w:rsidRPr="00247E86">
        <w:rPr>
          <w:sz w:val="28"/>
          <w:szCs w:val="28"/>
        </w:rPr>
        <w:t>downfall of the Mughal Empire. These frequent invasions revealed the weakness of the Empire and</w:t>
      </w:r>
      <w:r w:rsidR="003A53F4" w:rsidRPr="00247E86">
        <w:rPr>
          <w:sz w:val="28"/>
          <w:szCs w:val="28"/>
        </w:rPr>
        <w:t xml:space="preserve"> </w:t>
      </w:r>
      <w:r w:rsidR="00E263ED" w:rsidRPr="00247E86">
        <w:rPr>
          <w:sz w:val="28"/>
          <w:szCs w:val="28"/>
        </w:rPr>
        <w:t xml:space="preserve">brought chaos and confusion. The third battle of </w:t>
      </w:r>
      <w:proofErr w:type="spellStart"/>
      <w:r w:rsidR="00E263ED" w:rsidRPr="00247E86">
        <w:rPr>
          <w:sz w:val="28"/>
          <w:szCs w:val="28"/>
        </w:rPr>
        <w:t>Panipat</w:t>
      </w:r>
      <w:proofErr w:type="spellEnd"/>
      <w:r w:rsidR="00E263ED" w:rsidRPr="00247E86">
        <w:rPr>
          <w:sz w:val="28"/>
          <w:szCs w:val="28"/>
        </w:rPr>
        <w:t xml:space="preserve"> in 1761, fought between Ahmed Shah </w:t>
      </w:r>
      <w:proofErr w:type="spellStart"/>
      <w:r w:rsidR="00E263ED" w:rsidRPr="00247E86">
        <w:rPr>
          <w:sz w:val="28"/>
          <w:szCs w:val="28"/>
        </w:rPr>
        <w:t>Abdali</w:t>
      </w:r>
      <w:proofErr w:type="spellEnd"/>
      <w:r w:rsidR="003A53F4" w:rsidRPr="00247E86">
        <w:rPr>
          <w:sz w:val="28"/>
          <w:szCs w:val="28"/>
        </w:rPr>
        <w:t xml:space="preserve"> </w:t>
      </w:r>
      <w:r w:rsidR="00E263ED" w:rsidRPr="00247E86">
        <w:rPr>
          <w:sz w:val="28"/>
          <w:szCs w:val="28"/>
        </w:rPr>
        <w:t>and the Marathas, ended in a disastrous defeat for the Marathas. It also weakened the Marathas and the</w:t>
      </w:r>
      <w:r w:rsidR="003A53F4" w:rsidRPr="00247E86">
        <w:rPr>
          <w:sz w:val="28"/>
          <w:szCs w:val="28"/>
        </w:rPr>
        <w:t xml:space="preserve"> </w:t>
      </w:r>
      <w:r w:rsidR="00E263ED" w:rsidRPr="00247E86">
        <w:rPr>
          <w:sz w:val="28"/>
          <w:szCs w:val="28"/>
        </w:rPr>
        <w:t>Muslim rulers, paving the way for the British Rule in India.</w:t>
      </w:r>
      <w:r w:rsidR="003A53F4" w:rsidRPr="00247E86">
        <w:rPr>
          <w:sz w:val="28"/>
          <w:szCs w:val="28"/>
        </w:rPr>
        <w:t xml:space="preserve"> </w:t>
      </w:r>
    </w:p>
    <w:p w:rsidR="00E263ED" w:rsidRPr="00247E86" w:rsidRDefault="00E263ED" w:rsidP="005C31B5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247E86">
        <w:rPr>
          <w:sz w:val="28"/>
          <w:szCs w:val="28"/>
        </w:rPr>
        <w:t>10. The arrival of the British</w:t>
      </w:r>
      <w:r w:rsidR="003A53F4" w:rsidRPr="00247E86">
        <w:rPr>
          <w:sz w:val="28"/>
          <w:szCs w:val="28"/>
        </w:rPr>
        <w:t xml:space="preserve">: </w:t>
      </w:r>
      <w:r w:rsidRPr="00247E86">
        <w:rPr>
          <w:sz w:val="28"/>
          <w:szCs w:val="28"/>
        </w:rPr>
        <w:t>The British</w:t>
      </w:r>
      <w:r w:rsidR="003A53F4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There is sometimes a little confusion about what we mean by the term British, especially</w:t>
      </w:r>
      <w:r w:rsidR="00D306AF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as Great Britain today includes England, Wales and Scotland, and the UK includes</w:t>
      </w:r>
      <w:r w:rsidR="003A53F4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Great</w:t>
      </w:r>
      <w:r w:rsidR="00D306AF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Britain and Northern Ireland! However, for the period of history that we are looking at, the best</w:t>
      </w:r>
      <w:r w:rsidR="00D306AF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definition of British is from Britain, which meant England, Scotland, Wales or Ireland. Although</w:t>
      </w:r>
      <w:r w:rsidR="003A53F4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the king or queen ruled all these lands, each of them had its own language. However, the</w:t>
      </w:r>
      <w:r w:rsidR="00D306AF" w:rsidRPr="00247E86">
        <w:rPr>
          <w:sz w:val="28"/>
          <w:szCs w:val="28"/>
        </w:rPr>
        <w:t xml:space="preserve"> </w:t>
      </w:r>
      <w:r w:rsidR="009513E2" w:rsidRPr="00247E86">
        <w:rPr>
          <w:sz w:val="28"/>
          <w:szCs w:val="28"/>
        </w:rPr>
        <w:t>language</w:t>
      </w:r>
      <w:r w:rsidRPr="00247E86">
        <w:rPr>
          <w:sz w:val="28"/>
          <w:szCs w:val="28"/>
        </w:rPr>
        <w:t xml:space="preserve"> spoken by most people, and the official </w:t>
      </w:r>
      <w:r w:rsidR="009513E2" w:rsidRPr="00247E86">
        <w:rPr>
          <w:sz w:val="28"/>
          <w:szCs w:val="28"/>
        </w:rPr>
        <w:t>language</w:t>
      </w:r>
      <w:r w:rsidRPr="00247E86">
        <w:rPr>
          <w:sz w:val="28"/>
          <w:szCs w:val="28"/>
        </w:rPr>
        <w:t>, was English.</w:t>
      </w:r>
      <w:r w:rsidR="003A53F4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The Mughals neglected the navy and this proved to be a disaster. The coastline was left unprotected and</w:t>
      </w:r>
      <w:r w:rsidR="003A53F4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the Europeans were able to establish themselves in India with little difficulty. Various European nations</w:t>
      </w:r>
      <w:r w:rsidR="003A53F4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who had established trade relations with India, seeing the weakness of the Mughal Empire, began to</w:t>
      </w:r>
      <w:r w:rsidR="003A53F4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focus more on political influence than trade in India.</w:t>
      </w:r>
      <w:r w:rsidR="003A53F4" w:rsidRPr="00247E86">
        <w:rPr>
          <w:sz w:val="28"/>
          <w:szCs w:val="28"/>
        </w:rPr>
        <w:t xml:space="preserve"> </w:t>
      </w:r>
      <w:r w:rsidRPr="00247E86">
        <w:rPr>
          <w:sz w:val="28"/>
          <w:szCs w:val="28"/>
        </w:rPr>
        <w:t>Through diplomacy, military skill and persistence, the English East India Company emerged a</w:t>
      </w:r>
      <w:r w:rsidR="003A53F4" w:rsidRPr="00247E86">
        <w:rPr>
          <w:sz w:val="28"/>
          <w:szCs w:val="28"/>
        </w:rPr>
        <w:t xml:space="preserve"> successful</w:t>
      </w:r>
      <w:r w:rsidRPr="00247E86">
        <w:rPr>
          <w:sz w:val="28"/>
          <w:szCs w:val="28"/>
        </w:rPr>
        <w:t xml:space="preserve"> in exploiting the volatile circumstances in India in general and Bengal in particular. </w:t>
      </w:r>
    </w:p>
    <w:p w:rsidR="00E263ED" w:rsidRPr="00247E86" w:rsidRDefault="00465FD5" w:rsidP="00E263ED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hyperlink r:id="rId14" w:tgtFrame="_blank" w:tooltip="succeeded in getting permission from Emperor Jahangir to bu..." w:history="1">
        <w:r w:rsidR="00E263ED" w:rsidRPr="00247E86">
          <w:rPr>
            <w:rStyle w:val="Hyperlink"/>
            <w:color w:val="auto"/>
            <w:sz w:val="28"/>
            <w:szCs w:val="28"/>
          </w:rPr>
          <w:t xml:space="preserve">8. </w:t>
        </w:r>
      </w:hyperlink>
      <w:r w:rsidR="00022112" w:rsidRPr="00247E86">
        <w:rPr>
          <w:sz w:val="28"/>
          <w:szCs w:val="28"/>
        </w:rPr>
        <w:t>Succeeded</w:t>
      </w:r>
      <w:r w:rsidR="00E263ED" w:rsidRPr="00247E86">
        <w:rPr>
          <w:sz w:val="28"/>
          <w:szCs w:val="28"/>
        </w:rPr>
        <w:t xml:space="preserve"> in getting permission from Emperor Jahangir to build forts and conduct trade in </w:t>
      </w:r>
      <w:proofErr w:type="spellStart"/>
      <w:r w:rsidR="00E263ED" w:rsidRPr="00247E86">
        <w:rPr>
          <w:sz w:val="28"/>
          <w:szCs w:val="28"/>
        </w:rPr>
        <w:t>Surat</w:t>
      </w:r>
      <w:proofErr w:type="spellEnd"/>
      <w:r w:rsidR="00E263ED" w:rsidRPr="00247E86">
        <w:rPr>
          <w:sz w:val="28"/>
          <w:szCs w:val="28"/>
        </w:rPr>
        <w:t>, Agra</w:t>
      </w:r>
      <w:r w:rsidR="002419D2" w:rsidRPr="00247E86">
        <w:rPr>
          <w:sz w:val="28"/>
          <w:szCs w:val="28"/>
        </w:rPr>
        <w:t xml:space="preserve"> </w:t>
      </w:r>
      <w:r w:rsidR="00E263ED" w:rsidRPr="00247E86">
        <w:rPr>
          <w:sz w:val="28"/>
          <w:szCs w:val="28"/>
        </w:rPr>
        <w:t>and Ahmedabad around 1620. But given the prevailing trend of decline in the Mughal Empire, particular</w:t>
      </w:r>
      <w:r w:rsidR="006F13E0" w:rsidRPr="00247E86">
        <w:rPr>
          <w:sz w:val="28"/>
          <w:szCs w:val="28"/>
        </w:rPr>
        <w:t xml:space="preserve"> </w:t>
      </w:r>
      <w:r w:rsidR="00E263ED" w:rsidRPr="00247E86">
        <w:rPr>
          <w:sz w:val="28"/>
          <w:szCs w:val="28"/>
        </w:rPr>
        <w:t>towards the end of Aurangzeb’s reign, they gradually became politically ambitious.</w:t>
      </w:r>
      <w:r w:rsidR="006F13E0" w:rsidRPr="00247E86">
        <w:rPr>
          <w:sz w:val="28"/>
          <w:szCs w:val="28"/>
        </w:rPr>
        <w:t xml:space="preserve"> </w:t>
      </w:r>
      <w:r w:rsidR="00E263ED" w:rsidRPr="00247E86">
        <w:rPr>
          <w:sz w:val="28"/>
          <w:szCs w:val="28"/>
        </w:rPr>
        <w:t>In 1688, the British blockaded the Bombay and Mughal ports and captured many Mughal ships. As the</w:t>
      </w:r>
      <w:r w:rsidR="006F13E0" w:rsidRPr="00247E86">
        <w:rPr>
          <w:sz w:val="28"/>
          <w:szCs w:val="28"/>
        </w:rPr>
        <w:t xml:space="preserve"> </w:t>
      </w:r>
      <w:r w:rsidR="00E263ED" w:rsidRPr="00247E86">
        <w:rPr>
          <w:sz w:val="28"/>
          <w:szCs w:val="28"/>
        </w:rPr>
        <w:t>Mughal Emperor responded strongly, they were forced to sign a treaty in 1690. The company was given a</w:t>
      </w:r>
      <w:r w:rsidR="006F13E0" w:rsidRPr="00247E86">
        <w:rPr>
          <w:sz w:val="28"/>
          <w:szCs w:val="28"/>
        </w:rPr>
        <w:t xml:space="preserve"> </w:t>
      </w:r>
      <w:r w:rsidR="00E263ED" w:rsidRPr="00247E86">
        <w:rPr>
          <w:sz w:val="28"/>
          <w:szCs w:val="28"/>
        </w:rPr>
        <w:t>license for trade only on condition that the captured vessels would be returned and a payment of one and</w:t>
      </w:r>
      <w:r w:rsidR="006F13E0" w:rsidRPr="00247E86">
        <w:rPr>
          <w:sz w:val="28"/>
          <w:szCs w:val="28"/>
        </w:rPr>
        <w:t xml:space="preserve"> </w:t>
      </w:r>
      <w:r w:rsidR="00E263ED" w:rsidRPr="00247E86">
        <w:rPr>
          <w:sz w:val="28"/>
          <w:szCs w:val="28"/>
        </w:rPr>
        <w:t xml:space="preserve">a half </w:t>
      </w:r>
      <w:proofErr w:type="spellStart"/>
      <w:r w:rsidR="00E263ED" w:rsidRPr="00247E86">
        <w:rPr>
          <w:sz w:val="28"/>
          <w:szCs w:val="28"/>
        </w:rPr>
        <w:t>lacs</w:t>
      </w:r>
      <w:proofErr w:type="spellEnd"/>
      <w:r w:rsidR="00E263ED" w:rsidRPr="00247E86">
        <w:rPr>
          <w:sz w:val="28"/>
          <w:szCs w:val="28"/>
        </w:rPr>
        <w:t xml:space="preserve"> of rupees made. Though this treaty apparently restrained the British, this was not good for the</w:t>
      </w:r>
      <w:r w:rsidR="006F13E0" w:rsidRPr="00247E86">
        <w:rPr>
          <w:sz w:val="28"/>
          <w:szCs w:val="28"/>
        </w:rPr>
        <w:t xml:space="preserve"> </w:t>
      </w:r>
      <w:r w:rsidR="00E263ED" w:rsidRPr="00247E86">
        <w:rPr>
          <w:sz w:val="28"/>
          <w:szCs w:val="28"/>
        </w:rPr>
        <w:t xml:space="preserve">Mughal Empire in the long run. The reason is that this treaty </w:t>
      </w:r>
      <w:r w:rsidR="00584F65" w:rsidRPr="00247E86">
        <w:rPr>
          <w:sz w:val="28"/>
          <w:szCs w:val="28"/>
        </w:rPr>
        <w:t>legitimized</w:t>
      </w:r>
      <w:r w:rsidR="00E263ED" w:rsidRPr="00247E86">
        <w:rPr>
          <w:sz w:val="28"/>
          <w:szCs w:val="28"/>
        </w:rPr>
        <w:t xml:space="preserve"> the presence of the British, as</w:t>
      </w:r>
      <w:r w:rsidR="006F13E0" w:rsidRPr="00247E86">
        <w:rPr>
          <w:sz w:val="28"/>
          <w:szCs w:val="28"/>
        </w:rPr>
        <w:t xml:space="preserve"> </w:t>
      </w:r>
      <w:r w:rsidR="00E263ED" w:rsidRPr="00247E86">
        <w:rPr>
          <w:sz w:val="28"/>
          <w:szCs w:val="28"/>
        </w:rPr>
        <w:t xml:space="preserve">well their right to do business in India. From this time onwards, the British </w:t>
      </w:r>
      <w:r w:rsidR="00584F65" w:rsidRPr="00247E86">
        <w:rPr>
          <w:sz w:val="28"/>
          <w:szCs w:val="28"/>
        </w:rPr>
        <w:t>organized</w:t>
      </w:r>
      <w:r w:rsidR="00E263ED" w:rsidRPr="00247E86">
        <w:rPr>
          <w:sz w:val="28"/>
          <w:szCs w:val="28"/>
        </w:rPr>
        <w:t xml:space="preserve"> their strength in</w:t>
      </w:r>
      <w:r w:rsidR="006F13E0" w:rsidRPr="00247E86">
        <w:rPr>
          <w:sz w:val="28"/>
          <w:szCs w:val="28"/>
        </w:rPr>
        <w:t xml:space="preserve"> </w:t>
      </w:r>
      <w:r w:rsidR="00E263ED" w:rsidRPr="00247E86">
        <w:rPr>
          <w:sz w:val="28"/>
          <w:szCs w:val="28"/>
        </w:rPr>
        <w:t xml:space="preserve">Bombay, Madras and </w:t>
      </w:r>
      <w:r w:rsidR="00E263ED" w:rsidRPr="00247E86">
        <w:rPr>
          <w:sz w:val="28"/>
          <w:szCs w:val="28"/>
        </w:rPr>
        <w:lastRenderedPageBreak/>
        <w:t>Bengal and tried to help build up an alliance that was not sympathetic to the</w:t>
      </w:r>
      <w:r w:rsidR="006F13E0" w:rsidRPr="00247E86">
        <w:rPr>
          <w:sz w:val="28"/>
          <w:szCs w:val="28"/>
        </w:rPr>
        <w:t xml:space="preserve"> </w:t>
      </w:r>
      <w:r w:rsidR="00E263ED" w:rsidRPr="00247E86">
        <w:rPr>
          <w:sz w:val="28"/>
          <w:szCs w:val="28"/>
        </w:rPr>
        <w:t>Mughals.</w:t>
      </w:r>
      <w:r w:rsidR="006F13E0" w:rsidRPr="00247E86">
        <w:rPr>
          <w:sz w:val="28"/>
          <w:szCs w:val="28"/>
        </w:rPr>
        <w:t xml:space="preserve"> </w:t>
      </w:r>
      <w:r w:rsidR="00E263ED" w:rsidRPr="00247E86">
        <w:rPr>
          <w:sz w:val="28"/>
          <w:szCs w:val="28"/>
        </w:rPr>
        <w:t>The arrival of the British was to prove fatal to the Mughal Empire. Britain was the most technologically</w:t>
      </w:r>
      <w:r w:rsidR="006F13E0" w:rsidRPr="00247E86">
        <w:rPr>
          <w:sz w:val="28"/>
          <w:szCs w:val="28"/>
        </w:rPr>
        <w:t xml:space="preserve"> </w:t>
      </w:r>
      <w:r w:rsidR="00E263ED" w:rsidRPr="00247E86">
        <w:rPr>
          <w:sz w:val="28"/>
          <w:szCs w:val="28"/>
        </w:rPr>
        <w:t>advanced country in the world and the British brought with them weapons far in advance of those used by</w:t>
      </w:r>
      <w:r w:rsidR="006F13E0" w:rsidRPr="00247E86">
        <w:rPr>
          <w:sz w:val="28"/>
          <w:szCs w:val="28"/>
        </w:rPr>
        <w:t xml:space="preserve"> </w:t>
      </w:r>
      <w:r w:rsidR="00E263ED" w:rsidRPr="00247E86">
        <w:rPr>
          <w:sz w:val="28"/>
          <w:szCs w:val="28"/>
        </w:rPr>
        <w:t>the Mughals. The British also brought a unity and sense of determination which the divided Mughals</w:t>
      </w:r>
      <w:r w:rsidR="006F13E0" w:rsidRPr="00247E86">
        <w:rPr>
          <w:sz w:val="28"/>
          <w:szCs w:val="28"/>
        </w:rPr>
        <w:t xml:space="preserve"> </w:t>
      </w:r>
      <w:r w:rsidR="00E263ED" w:rsidRPr="00247E86">
        <w:rPr>
          <w:sz w:val="28"/>
          <w:szCs w:val="28"/>
        </w:rPr>
        <w:t xml:space="preserve">lacked. </w:t>
      </w:r>
    </w:p>
    <w:p w:rsidR="00C84800" w:rsidRPr="00247E86" w:rsidRDefault="00E263ED">
      <w:pPr>
        <w:rPr>
          <w:sz w:val="28"/>
          <w:szCs w:val="28"/>
        </w:rPr>
      </w:pPr>
      <w:r w:rsidRPr="00247E86">
        <w:rPr>
          <w:sz w:val="28"/>
          <w:szCs w:val="28"/>
        </w:rPr>
        <w:t>*****************************************************</w:t>
      </w:r>
      <w:r w:rsidR="000C4C76">
        <w:rPr>
          <w:sz w:val="28"/>
          <w:szCs w:val="28"/>
        </w:rPr>
        <w:t>*************</w:t>
      </w:r>
      <w:bookmarkStart w:id="4" w:name="_GoBack"/>
      <w:bookmarkEnd w:id="4"/>
    </w:p>
    <w:sectPr w:rsidR="00C84800" w:rsidRPr="00247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FD5" w:rsidRDefault="00465FD5" w:rsidP="00C71875">
      <w:pPr>
        <w:spacing w:after="0" w:line="240" w:lineRule="auto"/>
      </w:pPr>
      <w:r>
        <w:separator/>
      </w:r>
    </w:p>
  </w:endnote>
  <w:endnote w:type="continuationSeparator" w:id="0">
    <w:p w:rsidR="00465FD5" w:rsidRDefault="00465FD5" w:rsidP="00C71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FD5" w:rsidRDefault="00465FD5" w:rsidP="00C71875">
      <w:pPr>
        <w:spacing w:after="0" w:line="240" w:lineRule="auto"/>
      </w:pPr>
      <w:r>
        <w:separator/>
      </w:r>
    </w:p>
  </w:footnote>
  <w:footnote w:type="continuationSeparator" w:id="0">
    <w:p w:rsidR="00465FD5" w:rsidRDefault="00465FD5" w:rsidP="00C718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46111"/>
    <w:multiLevelType w:val="hybridMultilevel"/>
    <w:tmpl w:val="828A8F72"/>
    <w:lvl w:ilvl="0" w:tplc="3F24B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1A4CBD"/>
    <w:multiLevelType w:val="multilevel"/>
    <w:tmpl w:val="726A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800"/>
    <w:rsid w:val="00022112"/>
    <w:rsid w:val="0005036B"/>
    <w:rsid w:val="00063A4D"/>
    <w:rsid w:val="000A01FE"/>
    <w:rsid w:val="000C4C76"/>
    <w:rsid w:val="000E441C"/>
    <w:rsid w:val="001B6F7C"/>
    <w:rsid w:val="00211C75"/>
    <w:rsid w:val="002419D2"/>
    <w:rsid w:val="002476BA"/>
    <w:rsid w:val="00247E86"/>
    <w:rsid w:val="00264B54"/>
    <w:rsid w:val="00361444"/>
    <w:rsid w:val="00367070"/>
    <w:rsid w:val="00395EC5"/>
    <w:rsid w:val="003A4099"/>
    <w:rsid w:val="003A46AA"/>
    <w:rsid w:val="003A53F4"/>
    <w:rsid w:val="00420B61"/>
    <w:rsid w:val="00465FD5"/>
    <w:rsid w:val="0049548D"/>
    <w:rsid w:val="0051727D"/>
    <w:rsid w:val="00584F65"/>
    <w:rsid w:val="005C31B5"/>
    <w:rsid w:val="005C7A50"/>
    <w:rsid w:val="00634ECC"/>
    <w:rsid w:val="006407A8"/>
    <w:rsid w:val="006776B3"/>
    <w:rsid w:val="006C0F29"/>
    <w:rsid w:val="006F13E0"/>
    <w:rsid w:val="00741C8C"/>
    <w:rsid w:val="00761EEB"/>
    <w:rsid w:val="00764676"/>
    <w:rsid w:val="0079676E"/>
    <w:rsid w:val="007C6DCB"/>
    <w:rsid w:val="00806DC3"/>
    <w:rsid w:val="00882387"/>
    <w:rsid w:val="00895BD4"/>
    <w:rsid w:val="008B44BC"/>
    <w:rsid w:val="008C648E"/>
    <w:rsid w:val="0091183E"/>
    <w:rsid w:val="00945DF4"/>
    <w:rsid w:val="009513E2"/>
    <w:rsid w:val="009849DB"/>
    <w:rsid w:val="00A01281"/>
    <w:rsid w:val="00AB1E7A"/>
    <w:rsid w:val="00AE20A0"/>
    <w:rsid w:val="00AE4E7A"/>
    <w:rsid w:val="00B52878"/>
    <w:rsid w:val="00B80557"/>
    <w:rsid w:val="00B8519E"/>
    <w:rsid w:val="00B860EB"/>
    <w:rsid w:val="00BB04B6"/>
    <w:rsid w:val="00BB1463"/>
    <w:rsid w:val="00C1403A"/>
    <w:rsid w:val="00C66427"/>
    <w:rsid w:val="00C66CA0"/>
    <w:rsid w:val="00C71875"/>
    <w:rsid w:val="00C84800"/>
    <w:rsid w:val="00D15C24"/>
    <w:rsid w:val="00D306AF"/>
    <w:rsid w:val="00D371F7"/>
    <w:rsid w:val="00D95834"/>
    <w:rsid w:val="00DC740D"/>
    <w:rsid w:val="00DC74CA"/>
    <w:rsid w:val="00E04065"/>
    <w:rsid w:val="00E13BD8"/>
    <w:rsid w:val="00E263ED"/>
    <w:rsid w:val="00E80AD4"/>
    <w:rsid w:val="00EA33FF"/>
    <w:rsid w:val="00ED0E4A"/>
    <w:rsid w:val="00ED2480"/>
    <w:rsid w:val="00ED31DC"/>
    <w:rsid w:val="00EE1E0F"/>
    <w:rsid w:val="00EF525B"/>
    <w:rsid w:val="00F1705B"/>
    <w:rsid w:val="00FB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48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3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4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480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8480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48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3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C6D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1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875"/>
  </w:style>
  <w:style w:type="paragraph" w:styleId="Footer">
    <w:name w:val="footer"/>
    <w:basedOn w:val="Normal"/>
    <w:link w:val="FooterChar"/>
    <w:uiPriority w:val="99"/>
    <w:unhideWhenUsed/>
    <w:rsid w:val="00C71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875"/>
  </w:style>
  <w:style w:type="paragraph" w:styleId="BalloonText">
    <w:name w:val="Balloon Text"/>
    <w:basedOn w:val="Normal"/>
    <w:link w:val="BalloonTextChar"/>
    <w:uiPriority w:val="99"/>
    <w:semiHidden/>
    <w:unhideWhenUsed/>
    <w:rsid w:val="00B52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8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48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3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4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480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8480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48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3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C6D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1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875"/>
  </w:style>
  <w:style w:type="paragraph" w:styleId="Footer">
    <w:name w:val="footer"/>
    <w:basedOn w:val="Normal"/>
    <w:link w:val="FooterChar"/>
    <w:uiPriority w:val="99"/>
    <w:unhideWhenUsed/>
    <w:rsid w:val="00C71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875"/>
  </w:style>
  <w:style w:type="paragraph" w:styleId="BalloonText">
    <w:name w:val="Balloon Text"/>
    <w:basedOn w:val="Normal"/>
    <w:link w:val="BalloonTextChar"/>
    <w:uiPriority w:val="99"/>
    <w:semiHidden/>
    <w:unhideWhenUsed/>
    <w:rsid w:val="00B52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8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.slidesharecdn.com/causesofmughaldecline1-120914140033-phpapp01/95/causes-of-mughal-decline-2-728.jpg?cb=1347631269" TargetMode="External"/><Relationship Id="rId13" Type="http://schemas.openxmlformats.org/officeDocument/2006/relationships/hyperlink" Target="https://image.slidesharecdn.com/causesofmughaldecline1-120914140033-phpapp01/95/causes-of-mughal-decline-7-728.jpg?cb=1347631269" TargetMode="External"/><Relationship Id="rId18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image.slidesharecdn.com/causesofmughaldecline1-120914140033-phpapp01/95/causes-of-mughal-decline-6-728.jpg?cb=1347631269" TargetMode="Externa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image.slidesharecdn.com/causesofmughaldecline1-120914140033-phpapp01/95/causes-of-mughal-decline-5-728.jpg?cb=1347631269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image.slidesharecdn.com/causesofmughaldecline1-120914140033-phpapp01/95/causes-of-mughal-decline-4-728.jpg?cb=1347631269" TargetMode="Externa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yperlink" Target="https://image.slidesharecdn.com/causesofmughaldecline1-120914140033-phpapp01/95/causes-of-mughal-decline-3-728.jpg?cb=1347631269" TargetMode="External"/><Relationship Id="rId14" Type="http://schemas.openxmlformats.org/officeDocument/2006/relationships/hyperlink" Target="https://image.slidesharecdn.com/causesofmughaldecline1-120914140033-phpapp01/95/causes-of-mughal-decline-8-728.jpg?cb=13476312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518C3D7A8364DA733FDF9E814B61D" ma:contentTypeVersion="4" ma:contentTypeDescription="Create a new document." ma:contentTypeScope="" ma:versionID="bf0938873688c0e2bd4da5723ad8f495">
  <xsd:schema xmlns:xsd="http://www.w3.org/2001/XMLSchema" xmlns:xs="http://www.w3.org/2001/XMLSchema" xmlns:p="http://schemas.microsoft.com/office/2006/metadata/properties" xmlns:ns2="8532f6ee-fd98-4ba3-94dd-7d35041e413e" targetNamespace="http://schemas.microsoft.com/office/2006/metadata/properties" ma:root="true" ma:fieldsID="6d6ac3d7ba2764f377ec8f0c61a932ff" ns2:_="">
    <xsd:import namespace="8532f6ee-fd98-4ba3-94dd-7d35041e41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2f6ee-fd98-4ba3-94dd-7d35041e41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C3D3A3-8BFA-441C-B98A-6DDDD7DF4D7C}"/>
</file>

<file path=customXml/itemProps2.xml><?xml version="1.0" encoding="utf-8"?>
<ds:datastoreItem xmlns:ds="http://schemas.openxmlformats.org/officeDocument/2006/customXml" ds:itemID="{E6BE3D05-06B5-4907-809B-326FB53F2DE5}"/>
</file>

<file path=customXml/itemProps3.xml><?xml version="1.0" encoding="utf-8"?>
<ds:datastoreItem xmlns:ds="http://schemas.openxmlformats.org/officeDocument/2006/customXml" ds:itemID="{F18FE62E-48AE-4269-8EFE-B2A6E7B8481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9</Pages>
  <Words>3052</Words>
  <Characters>17397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82</cp:revision>
  <cp:lastPrinted>2018-10-10T07:29:00Z</cp:lastPrinted>
  <dcterms:created xsi:type="dcterms:W3CDTF">2018-02-18T17:31:00Z</dcterms:created>
  <dcterms:modified xsi:type="dcterms:W3CDTF">2021-10-12T05:59:00Z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0x010100E7F518C3D7A8364DA733FDF9E814B61D</vt:lpwstr>
  </property>
</Properties>
</file>